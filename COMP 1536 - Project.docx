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C11" w:rsidRPr="00260113" w:rsidRDefault="00160A70" w:rsidP="00160A70">
      <w:pPr>
        <w:spacing w:after="0" w:line="240" w:lineRule="auto"/>
        <w:rPr>
          <w:rFonts w:ascii="Arial" w:eastAsia="Times New Roman" w:hAnsi="Arial" w:cs="Arial"/>
          <w:color w:val="000000"/>
          <w:lang w:eastAsia="en-CA"/>
        </w:rPr>
      </w:pPr>
      <w:r w:rsidRPr="00260113">
        <w:rPr>
          <w:rFonts w:ascii="Arial" w:eastAsia="Times New Roman" w:hAnsi="Arial" w:cs="Arial"/>
          <w:color w:val="000000"/>
          <w:lang w:eastAsia="en-CA"/>
        </w:rPr>
        <w:t>COMP 1536</w:t>
      </w:r>
      <w:r w:rsidR="00DE0C11" w:rsidRPr="00260113">
        <w:rPr>
          <w:rFonts w:ascii="Arial" w:eastAsia="Times New Roman" w:hAnsi="Arial" w:cs="Arial"/>
          <w:color w:val="000000"/>
          <w:lang w:eastAsia="en-CA"/>
        </w:rPr>
        <w:t xml:space="preserve"> – Introduction to Web Development</w:t>
      </w:r>
    </w:p>
    <w:p w:rsidR="00160A70" w:rsidRPr="00260113" w:rsidRDefault="00160A70" w:rsidP="00160A70">
      <w:pPr>
        <w:spacing w:after="0" w:line="240" w:lineRule="auto"/>
        <w:rPr>
          <w:rFonts w:ascii="Arial" w:eastAsia="Times New Roman" w:hAnsi="Arial" w:cs="Arial"/>
          <w:lang w:eastAsia="en-CA"/>
        </w:rPr>
      </w:pPr>
      <w:r w:rsidRPr="00260113">
        <w:rPr>
          <w:rFonts w:ascii="Arial" w:eastAsia="Times New Roman" w:hAnsi="Arial" w:cs="Arial"/>
          <w:color w:val="000000"/>
          <w:lang w:eastAsia="en-CA"/>
        </w:rPr>
        <w:t xml:space="preserve">Rei Ruiz, John Park, Ching Choi, Christopher </w:t>
      </w:r>
      <w:proofErr w:type="spellStart"/>
      <w:r w:rsidRPr="00260113">
        <w:rPr>
          <w:rFonts w:ascii="Arial" w:eastAsia="Times New Roman" w:hAnsi="Arial" w:cs="Arial"/>
          <w:color w:val="000000"/>
          <w:lang w:eastAsia="en-CA"/>
        </w:rPr>
        <w:t>Centenera</w:t>
      </w:r>
      <w:proofErr w:type="spellEnd"/>
      <w:r w:rsidRPr="00260113">
        <w:rPr>
          <w:rFonts w:ascii="Arial" w:eastAsia="Times New Roman" w:hAnsi="Arial" w:cs="Arial"/>
          <w:color w:val="000000"/>
          <w:lang w:eastAsia="en-CA"/>
        </w:rPr>
        <w:t>, Evan Chen</w:t>
      </w:r>
    </w:p>
    <w:p w:rsidR="00160A70" w:rsidRDefault="00160A70" w:rsidP="00160A70">
      <w:pPr>
        <w:spacing w:after="0" w:line="240" w:lineRule="auto"/>
        <w:rPr>
          <w:ins w:id="0" w:author="Rei Ruiz" w:date="2016-01-31T15:03:00Z"/>
          <w:rFonts w:ascii="Arial" w:eastAsia="Times New Roman" w:hAnsi="Arial" w:cs="Arial"/>
          <w:lang w:eastAsia="en-CA"/>
        </w:rPr>
      </w:pPr>
    </w:p>
    <w:p w:rsidR="004A1091" w:rsidRDefault="004A1091">
      <w:pPr>
        <w:spacing w:after="0" w:line="240" w:lineRule="auto"/>
        <w:jc w:val="center"/>
        <w:rPr>
          <w:ins w:id="1" w:author="John Park" w:date="2016-02-14T20:19:00Z"/>
          <w:rFonts w:ascii="Arial" w:eastAsia="Times New Roman" w:hAnsi="Arial" w:cs="Arial"/>
          <w:b/>
          <w:lang w:eastAsia="en-CA"/>
        </w:rPr>
        <w:pPrChange w:id="2" w:author="Rei Ruiz" w:date="2016-01-31T15:03:00Z">
          <w:pPr>
            <w:spacing w:after="0" w:line="240" w:lineRule="auto"/>
          </w:pPr>
        </w:pPrChange>
      </w:pPr>
      <w:ins w:id="3" w:author="John Park" w:date="2016-02-14T20:19:00Z">
        <w:r>
          <w:rPr>
            <w:rFonts w:ascii="Arial" w:eastAsia="Times New Roman" w:hAnsi="Arial" w:cs="Arial"/>
            <w:b/>
            <w:lang w:eastAsia="en-CA"/>
          </w:rPr>
          <w:t>Milestone 3 – Skeleton site with layout, tables and forms</w:t>
        </w:r>
      </w:ins>
    </w:p>
    <w:p w:rsidR="004A1091" w:rsidRDefault="004A1091">
      <w:pPr>
        <w:spacing w:after="0" w:line="240" w:lineRule="auto"/>
        <w:jc w:val="center"/>
        <w:rPr>
          <w:ins w:id="4" w:author="John Park" w:date="2016-02-14T20:19:00Z"/>
          <w:rFonts w:ascii="Arial" w:eastAsia="Times New Roman" w:hAnsi="Arial" w:cs="Arial"/>
          <w:b/>
          <w:lang w:eastAsia="en-CA"/>
        </w:rPr>
        <w:pPrChange w:id="5" w:author="Rei Ruiz" w:date="2016-01-31T15:03:00Z">
          <w:pPr>
            <w:spacing w:after="0" w:line="240" w:lineRule="auto"/>
          </w:pPr>
        </w:pPrChange>
      </w:pPr>
    </w:p>
    <w:p w:rsidR="004A1091" w:rsidRDefault="004A1091">
      <w:pPr>
        <w:spacing w:after="0" w:line="240" w:lineRule="auto"/>
        <w:jc w:val="center"/>
        <w:rPr>
          <w:ins w:id="6" w:author="John Park" w:date="2016-02-14T20:19:00Z"/>
          <w:rFonts w:ascii="Arial" w:eastAsia="Times New Roman" w:hAnsi="Arial" w:cs="Arial"/>
          <w:b/>
          <w:lang w:eastAsia="en-CA"/>
        </w:rPr>
        <w:pPrChange w:id="7" w:author="Rei Ruiz" w:date="2016-01-31T15:03:00Z">
          <w:pPr>
            <w:spacing w:after="0" w:line="240" w:lineRule="auto"/>
          </w:pPr>
        </w:pPrChange>
      </w:pPr>
    </w:p>
    <w:p w:rsidR="004A1091" w:rsidRDefault="00AB2051" w:rsidP="004A1091">
      <w:pPr>
        <w:spacing w:after="0" w:line="240" w:lineRule="auto"/>
        <w:rPr>
          <w:ins w:id="8" w:author="John Park" w:date="2016-02-14T20:42:00Z"/>
          <w:rFonts w:ascii="Arial" w:eastAsia="Times New Roman" w:hAnsi="Arial" w:cs="Arial"/>
          <w:b/>
          <w:lang w:eastAsia="en-CA"/>
        </w:rPr>
        <w:pPrChange w:id="9" w:author="John Park" w:date="2016-02-14T20:19:00Z">
          <w:pPr>
            <w:spacing w:after="0" w:line="240" w:lineRule="auto"/>
          </w:pPr>
        </w:pPrChange>
      </w:pPr>
      <w:ins w:id="10" w:author="John Park" w:date="2016-02-14T20:42:00Z">
        <w:r>
          <w:rPr>
            <w:rFonts w:ascii="Arial" w:eastAsia="Times New Roman" w:hAnsi="Arial" w:cs="Arial"/>
            <w:b/>
            <w:lang w:eastAsia="en-CA"/>
          </w:rPr>
          <w:t>Items Completed</w:t>
        </w:r>
      </w:ins>
    </w:p>
    <w:p w:rsidR="004A1091" w:rsidRPr="00AB2051" w:rsidRDefault="00AB2051" w:rsidP="00AB2051">
      <w:pPr>
        <w:pStyle w:val="ListParagraph"/>
        <w:numPr>
          <w:ilvl w:val="0"/>
          <w:numId w:val="3"/>
        </w:numPr>
        <w:spacing w:after="0" w:line="240" w:lineRule="auto"/>
        <w:rPr>
          <w:ins w:id="11" w:author="John Park" w:date="2016-02-14T20:42:00Z"/>
          <w:rFonts w:ascii="Arial" w:eastAsia="Times New Roman" w:hAnsi="Arial" w:cs="Arial"/>
          <w:b/>
          <w:lang w:eastAsia="en-CA"/>
          <w:rPrChange w:id="12" w:author="John Park" w:date="2016-02-14T20:42:00Z">
            <w:rPr>
              <w:ins w:id="13" w:author="John Park" w:date="2016-02-14T20:42:00Z"/>
              <w:rFonts w:ascii="Arial" w:eastAsia="Times New Roman" w:hAnsi="Arial" w:cs="Arial"/>
              <w:lang w:eastAsia="en-CA"/>
            </w:rPr>
          </w:rPrChange>
        </w:rPr>
        <w:pPrChange w:id="14" w:author="John Park" w:date="2016-02-14T20:42:00Z">
          <w:pPr>
            <w:spacing w:after="0" w:line="240" w:lineRule="auto"/>
          </w:pPr>
        </w:pPrChange>
      </w:pPr>
      <w:ins w:id="15" w:author="John Park" w:date="2016-02-14T20:42:00Z">
        <w:r>
          <w:rPr>
            <w:rFonts w:ascii="Arial" w:eastAsia="Times New Roman" w:hAnsi="Arial" w:cs="Arial"/>
            <w:lang w:eastAsia="en-CA"/>
          </w:rPr>
          <w:t>General layout of all pages have been completed.</w:t>
        </w:r>
      </w:ins>
    </w:p>
    <w:p w:rsidR="00AB2051" w:rsidRPr="00AB2051" w:rsidRDefault="00AB2051" w:rsidP="00AB2051">
      <w:pPr>
        <w:pStyle w:val="ListParagraph"/>
        <w:numPr>
          <w:ilvl w:val="0"/>
          <w:numId w:val="3"/>
        </w:numPr>
        <w:spacing w:after="0" w:line="240" w:lineRule="auto"/>
        <w:rPr>
          <w:ins w:id="16" w:author="John Park" w:date="2016-02-14T20:43:00Z"/>
          <w:rFonts w:ascii="Arial" w:eastAsia="Times New Roman" w:hAnsi="Arial" w:cs="Arial"/>
          <w:b/>
          <w:lang w:eastAsia="en-CA"/>
          <w:rPrChange w:id="17" w:author="John Park" w:date="2016-02-14T20:43:00Z">
            <w:rPr>
              <w:ins w:id="18" w:author="John Park" w:date="2016-02-14T20:43:00Z"/>
              <w:rFonts w:ascii="Arial" w:eastAsia="Times New Roman" w:hAnsi="Arial" w:cs="Arial"/>
              <w:lang w:eastAsia="en-CA"/>
            </w:rPr>
          </w:rPrChange>
        </w:rPr>
        <w:pPrChange w:id="19" w:author="John Park" w:date="2016-02-14T20:42:00Z">
          <w:pPr>
            <w:spacing w:after="0" w:line="240" w:lineRule="auto"/>
          </w:pPr>
        </w:pPrChange>
      </w:pPr>
      <w:ins w:id="20" w:author="John Park" w:date="2016-02-14T20:43:00Z">
        <w:r>
          <w:rPr>
            <w:rFonts w:ascii="Arial" w:eastAsia="Times New Roman" w:hAnsi="Arial" w:cs="Arial"/>
            <w:lang w:eastAsia="en-CA"/>
          </w:rPr>
          <w:t>Forms for signing in and registration has been added.</w:t>
        </w:r>
      </w:ins>
    </w:p>
    <w:p w:rsidR="00AB2051" w:rsidRPr="00AB2051" w:rsidRDefault="00AB2051" w:rsidP="00AB2051">
      <w:pPr>
        <w:pStyle w:val="ListParagraph"/>
        <w:numPr>
          <w:ilvl w:val="0"/>
          <w:numId w:val="3"/>
        </w:numPr>
        <w:spacing w:after="0" w:line="240" w:lineRule="auto"/>
        <w:rPr>
          <w:ins w:id="21" w:author="John Park" w:date="2016-02-14T20:43:00Z"/>
          <w:rFonts w:ascii="Arial" w:eastAsia="Times New Roman" w:hAnsi="Arial" w:cs="Arial"/>
          <w:b/>
          <w:lang w:eastAsia="en-CA"/>
          <w:rPrChange w:id="22" w:author="John Park" w:date="2016-02-14T20:43:00Z">
            <w:rPr>
              <w:ins w:id="23" w:author="John Park" w:date="2016-02-14T20:43:00Z"/>
              <w:rFonts w:ascii="Arial" w:eastAsia="Times New Roman" w:hAnsi="Arial" w:cs="Arial"/>
              <w:lang w:eastAsia="en-CA"/>
            </w:rPr>
          </w:rPrChange>
        </w:rPr>
        <w:pPrChange w:id="24" w:author="John Park" w:date="2016-02-14T20:42:00Z">
          <w:pPr>
            <w:spacing w:after="0" w:line="240" w:lineRule="auto"/>
          </w:pPr>
        </w:pPrChange>
      </w:pPr>
      <w:ins w:id="25" w:author="John Park" w:date="2016-02-14T20:43:00Z">
        <w:r>
          <w:rPr>
            <w:rFonts w:ascii="Arial" w:eastAsia="Times New Roman" w:hAnsi="Arial" w:cs="Arial"/>
            <w:lang w:eastAsia="en-CA"/>
          </w:rPr>
          <w:t>Table for the calendar has been made.</w:t>
        </w:r>
      </w:ins>
    </w:p>
    <w:p w:rsidR="00AB2051" w:rsidRPr="008948AF" w:rsidRDefault="008948AF" w:rsidP="00AB2051">
      <w:pPr>
        <w:pStyle w:val="ListParagraph"/>
        <w:numPr>
          <w:ilvl w:val="0"/>
          <w:numId w:val="3"/>
        </w:numPr>
        <w:spacing w:after="0" w:line="240" w:lineRule="auto"/>
        <w:rPr>
          <w:ins w:id="26" w:author="John Park" w:date="2016-02-14T20:45:00Z"/>
          <w:rFonts w:ascii="Arial" w:eastAsia="Times New Roman" w:hAnsi="Arial" w:cs="Arial"/>
          <w:b/>
          <w:lang w:eastAsia="en-CA"/>
          <w:rPrChange w:id="27" w:author="John Park" w:date="2016-02-14T20:45:00Z">
            <w:rPr>
              <w:ins w:id="28" w:author="John Park" w:date="2016-02-14T20:45:00Z"/>
              <w:rFonts w:ascii="Arial" w:eastAsia="Times New Roman" w:hAnsi="Arial" w:cs="Arial"/>
              <w:lang w:eastAsia="en-CA"/>
            </w:rPr>
          </w:rPrChange>
        </w:rPr>
        <w:pPrChange w:id="29" w:author="John Park" w:date="2016-02-14T20:42:00Z">
          <w:pPr>
            <w:spacing w:after="0" w:line="240" w:lineRule="auto"/>
          </w:pPr>
        </w:pPrChange>
      </w:pPr>
      <w:ins w:id="30" w:author="John Park" w:date="2016-02-14T20:45:00Z">
        <w:r>
          <w:rPr>
            <w:rFonts w:ascii="Arial" w:eastAsia="Times New Roman" w:hAnsi="Arial" w:cs="Arial"/>
            <w:lang w:eastAsia="en-CA"/>
          </w:rPr>
          <w:t>Navigation dropdown from the header added.</w:t>
        </w:r>
      </w:ins>
    </w:p>
    <w:p w:rsidR="008948AF" w:rsidRDefault="008948AF" w:rsidP="008948AF">
      <w:pPr>
        <w:spacing w:after="0" w:line="240" w:lineRule="auto"/>
        <w:rPr>
          <w:ins w:id="31" w:author="John Park" w:date="2016-02-14T20:46:00Z"/>
          <w:rFonts w:ascii="Arial" w:eastAsia="Times New Roman" w:hAnsi="Arial" w:cs="Arial"/>
          <w:b/>
          <w:lang w:eastAsia="en-CA"/>
        </w:rPr>
        <w:pPrChange w:id="32" w:author="John Park" w:date="2016-02-14T20:46:00Z">
          <w:pPr>
            <w:spacing w:after="0" w:line="240" w:lineRule="auto"/>
          </w:pPr>
        </w:pPrChange>
      </w:pPr>
    </w:p>
    <w:p w:rsidR="008948AF" w:rsidRDefault="008948AF" w:rsidP="008948AF">
      <w:pPr>
        <w:spacing w:after="0" w:line="240" w:lineRule="auto"/>
        <w:rPr>
          <w:ins w:id="33" w:author="John Park" w:date="2016-02-14T20:46:00Z"/>
          <w:rFonts w:ascii="Arial" w:eastAsia="Times New Roman" w:hAnsi="Arial" w:cs="Arial"/>
          <w:b/>
          <w:lang w:eastAsia="en-CA"/>
        </w:rPr>
        <w:pPrChange w:id="34" w:author="John Park" w:date="2016-02-14T20:46:00Z">
          <w:pPr>
            <w:spacing w:after="0" w:line="240" w:lineRule="auto"/>
          </w:pPr>
        </w:pPrChange>
      </w:pPr>
      <w:ins w:id="35" w:author="John Park" w:date="2016-02-14T20:46:00Z">
        <w:r>
          <w:rPr>
            <w:rFonts w:ascii="Arial" w:eastAsia="Times New Roman" w:hAnsi="Arial" w:cs="Arial"/>
            <w:b/>
            <w:lang w:eastAsia="en-CA"/>
          </w:rPr>
          <w:t xml:space="preserve">Additional Work Required </w:t>
        </w:r>
      </w:ins>
    </w:p>
    <w:p w:rsidR="008948AF" w:rsidRPr="008948AF" w:rsidRDefault="008948AF" w:rsidP="008948AF">
      <w:pPr>
        <w:pStyle w:val="ListParagraph"/>
        <w:numPr>
          <w:ilvl w:val="0"/>
          <w:numId w:val="3"/>
        </w:numPr>
        <w:spacing w:after="0" w:line="240" w:lineRule="auto"/>
        <w:rPr>
          <w:ins w:id="36" w:author="John Park" w:date="2016-02-14T20:47:00Z"/>
          <w:rFonts w:ascii="Arial" w:eastAsia="Times New Roman" w:hAnsi="Arial" w:cs="Arial"/>
          <w:b/>
          <w:lang w:eastAsia="en-CA"/>
          <w:rPrChange w:id="37" w:author="John Park" w:date="2016-02-14T20:47:00Z">
            <w:rPr>
              <w:ins w:id="38" w:author="John Park" w:date="2016-02-14T20:47:00Z"/>
              <w:rFonts w:ascii="Arial" w:eastAsia="Times New Roman" w:hAnsi="Arial" w:cs="Arial"/>
              <w:lang w:eastAsia="en-CA"/>
            </w:rPr>
          </w:rPrChange>
        </w:rPr>
        <w:pPrChange w:id="39" w:author="John Park" w:date="2016-02-14T20:46:00Z">
          <w:pPr>
            <w:spacing w:after="0" w:line="240" w:lineRule="auto"/>
          </w:pPr>
        </w:pPrChange>
      </w:pPr>
      <w:ins w:id="40" w:author="John Park" w:date="2016-02-14T20:47:00Z">
        <w:r>
          <w:rPr>
            <w:rFonts w:ascii="Arial" w:eastAsia="Times New Roman" w:hAnsi="Arial" w:cs="Arial"/>
            <w:lang w:eastAsia="en-CA"/>
          </w:rPr>
          <w:t>Add content to all the pages.</w:t>
        </w:r>
      </w:ins>
    </w:p>
    <w:p w:rsidR="008948AF" w:rsidRPr="008948AF" w:rsidRDefault="008948AF" w:rsidP="008948AF">
      <w:pPr>
        <w:pStyle w:val="ListParagraph"/>
        <w:numPr>
          <w:ilvl w:val="0"/>
          <w:numId w:val="3"/>
        </w:numPr>
        <w:spacing w:after="0" w:line="240" w:lineRule="auto"/>
        <w:rPr>
          <w:ins w:id="41" w:author="John Park" w:date="2016-02-14T20:47:00Z"/>
          <w:rFonts w:ascii="Arial" w:eastAsia="Times New Roman" w:hAnsi="Arial" w:cs="Arial"/>
          <w:b/>
          <w:lang w:eastAsia="en-CA"/>
          <w:rPrChange w:id="42" w:author="John Park" w:date="2016-02-14T20:47:00Z">
            <w:rPr>
              <w:ins w:id="43" w:author="John Park" w:date="2016-02-14T20:47:00Z"/>
              <w:rFonts w:ascii="Arial" w:eastAsia="Times New Roman" w:hAnsi="Arial" w:cs="Arial"/>
              <w:lang w:eastAsia="en-CA"/>
            </w:rPr>
          </w:rPrChange>
        </w:rPr>
        <w:pPrChange w:id="44" w:author="John Park" w:date="2016-02-14T20:46:00Z">
          <w:pPr>
            <w:spacing w:after="0" w:line="240" w:lineRule="auto"/>
          </w:pPr>
        </w:pPrChange>
      </w:pPr>
      <w:ins w:id="45" w:author="John Park" w:date="2016-02-14T20:47:00Z">
        <w:r>
          <w:rPr>
            <w:rFonts w:ascii="Arial" w:eastAsia="Times New Roman" w:hAnsi="Arial" w:cs="Arial"/>
            <w:lang w:eastAsia="en-CA"/>
          </w:rPr>
          <w:t>Add images.</w:t>
        </w:r>
      </w:ins>
    </w:p>
    <w:p w:rsidR="008948AF" w:rsidRPr="008948AF" w:rsidRDefault="008948AF" w:rsidP="008948AF">
      <w:pPr>
        <w:pStyle w:val="ListParagraph"/>
        <w:numPr>
          <w:ilvl w:val="0"/>
          <w:numId w:val="3"/>
        </w:numPr>
        <w:spacing w:after="0" w:line="240" w:lineRule="auto"/>
        <w:rPr>
          <w:ins w:id="46" w:author="John Park" w:date="2016-02-14T20:48:00Z"/>
          <w:rFonts w:ascii="Arial" w:eastAsia="Times New Roman" w:hAnsi="Arial" w:cs="Arial"/>
          <w:b/>
          <w:lang w:eastAsia="en-CA"/>
          <w:rPrChange w:id="47" w:author="John Park" w:date="2016-02-14T20:48:00Z">
            <w:rPr>
              <w:ins w:id="48" w:author="John Park" w:date="2016-02-14T20:48:00Z"/>
              <w:rFonts w:ascii="Arial" w:eastAsia="Times New Roman" w:hAnsi="Arial" w:cs="Arial"/>
              <w:lang w:eastAsia="en-CA"/>
            </w:rPr>
          </w:rPrChange>
        </w:rPr>
        <w:pPrChange w:id="49" w:author="John Park" w:date="2016-02-14T20:46:00Z">
          <w:pPr>
            <w:spacing w:after="0" w:line="240" w:lineRule="auto"/>
          </w:pPr>
        </w:pPrChange>
      </w:pPr>
      <w:ins w:id="50" w:author="John Park" w:date="2016-02-14T20:48:00Z">
        <w:r>
          <w:rPr>
            <w:rFonts w:ascii="Arial" w:eastAsia="Times New Roman" w:hAnsi="Arial" w:cs="Arial"/>
            <w:lang w:eastAsia="en-CA"/>
          </w:rPr>
          <w:t>Add dropdown navigation to other pages.</w:t>
        </w:r>
      </w:ins>
    </w:p>
    <w:p w:rsidR="008948AF" w:rsidRPr="008948AF" w:rsidRDefault="008948AF" w:rsidP="008948AF">
      <w:pPr>
        <w:pStyle w:val="ListParagraph"/>
        <w:numPr>
          <w:ilvl w:val="0"/>
          <w:numId w:val="3"/>
        </w:numPr>
        <w:spacing w:after="0" w:line="240" w:lineRule="auto"/>
        <w:rPr>
          <w:ins w:id="51" w:author="John Park" w:date="2016-02-14T20:49:00Z"/>
          <w:rFonts w:ascii="Arial" w:eastAsia="Times New Roman" w:hAnsi="Arial" w:cs="Arial"/>
          <w:b/>
          <w:lang w:eastAsia="en-CA"/>
          <w:rPrChange w:id="52" w:author="John Park" w:date="2016-02-14T20:49:00Z">
            <w:rPr>
              <w:ins w:id="53" w:author="John Park" w:date="2016-02-14T20:49:00Z"/>
              <w:rFonts w:ascii="Arial" w:eastAsia="Times New Roman" w:hAnsi="Arial" w:cs="Arial"/>
              <w:lang w:eastAsia="en-CA"/>
            </w:rPr>
          </w:rPrChange>
        </w:rPr>
        <w:pPrChange w:id="54" w:author="John Park" w:date="2016-02-14T20:46:00Z">
          <w:pPr>
            <w:spacing w:after="0" w:line="240" w:lineRule="auto"/>
          </w:pPr>
        </w:pPrChange>
      </w:pPr>
      <w:ins w:id="55" w:author="John Park" w:date="2016-02-14T20:49:00Z">
        <w:r>
          <w:rPr>
            <w:rFonts w:ascii="Arial" w:eastAsia="Times New Roman" w:hAnsi="Arial" w:cs="Arial"/>
            <w:lang w:eastAsia="en-CA"/>
          </w:rPr>
          <w:t xml:space="preserve">Implement the calendar functionality. </w:t>
        </w:r>
      </w:ins>
    </w:p>
    <w:p w:rsidR="008948AF" w:rsidRPr="008948AF" w:rsidRDefault="008948AF" w:rsidP="008948AF">
      <w:pPr>
        <w:pStyle w:val="ListParagraph"/>
        <w:numPr>
          <w:ilvl w:val="0"/>
          <w:numId w:val="3"/>
        </w:numPr>
        <w:spacing w:after="0" w:line="240" w:lineRule="auto"/>
        <w:rPr>
          <w:ins w:id="56" w:author="John Park" w:date="2016-02-14T20:49:00Z"/>
          <w:rFonts w:ascii="Arial" w:eastAsia="Times New Roman" w:hAnsi="Arial" w:cs="Arial"/>
          <w:b/>
          <w:lang w:eastAsia="en-CA"/>
          <w:rPrChange w:id="57" w:author="John Park" w:date="2016-02-14T20:49:00Z">
            <w:rPr>
              <w:ins w:id="58" w:author="John Park" w:date="2016-02-14T20:49:00Z"/>
              <w:rFonts w:ascii="Arial" w:eastAsia="Times New Roman" w:hAnsi="Arial" w:cs="Arial"/>
              <w:lang w:eastAsia="en-CA"/>
            </w:rPr>
          </w:rPrChange>
        </w:rPr>
        <w:pPrChange w:id="59" w:author="John Park" w:date="2016-02-14T20:46:00Z">
          <w:pPr>
            <w:spacing w:after="0" w:line="240" w:lineRule="auto"/>
          </w:pPr>
        </w:pPrChange>
      </w:pPr>
      <w:ins w:id="60" w:author="John Park" w:date="2016-02-14T20:49:00Z">
        <w:r>
          <w:rPr>
            <w:rFonts w:ascii="Arial" w:eastAsia="Times New Roman" w:hAnsi="Arial" w:cs="Arial"/>
            <w:lang w:eastAsia="en-CA"/>
          </w:rPr>
          <w:t xml:space="preserve">Add the ability to favourite a recipe/workout. </w:t>
        </w:r>
      </w:ins>
    </w:p>
    <w:p w:rsidR="008948AF" w:rsidRPr="008948AF" w:rsidRDefault="008948AF" w:rsidP="008948AF">
      <w:pPr>
        <w:pStyle w:val="ListParagraph"/>
        <w:numPr>
          <w:ilvl w:val="0"/>
          <w:numId w:val="3"/>
        </w:numPr>
        <w:spacing w:after="0" w:line="240" w:lineRule="auto"/>
        <w:rPr>
          <w:ins w:id="61" w:author="John Park" w:date="2016-02-14T20:50:00Z"/>
          <w:rFonts w:ascii="Arial" w:eastAsia="Times New Roman" w:hAnsi="Arial" w:cs="Arial"/>
          <w:b/>
          <w:lang w:eastAsia="en-CA"/>
          <w:rPrChange w:id="62" w:author="John Park" w:date="2016-02-14T20:50:00Z">
            <w:rPr>
              <w:ins w:id="63" w:author="John Park" w:date="2016-02-14T20:50:00Z"/>
              <w:rFonts w:ascii="Arial" w:eastAsia="Times New Roman" w:hAnsi="Arial" w:cs="Arial"/>
              <w:lang w:eastAsia="en-CA"/>
            </w:rPr>
          </w:rPrChange>
        </w:rPr>
        <w:pPrChange w:id="64" w:author="John Park" w:date="2016-02-14T20:46:00Z">
          <w:pPr>
            <w:spacing w:after="0" w:line="240" w:lineRule="auto"/>
          </w:pPr>
        </w:pPrChange>
      </w:pPr>
      <w:ins w:id="65" w:author="John Park" w:date="2016-02-14T20:50:00Z">
        <w:r>
          <w:rPr>
            <w:rFonts w:ascii="Arial" w:eastAsia="Times New Roman" w:hAnsi="Arial" w:cs="Arial"/>
            <w:lang w:eastAsia="en-CA"/>
          </w:rPr>
          <w:t>Connect forms to a server.</w:t>
        </w:r>
      </w:ins>
    </w:p>
    <w:p w:rsidR="008948AF" w:rsidRPr="008948AF" w:rsidRDefault="008948AF" w:rsidP="008948AF">
      <w:pPr>
        <w:pStyle w:val="ListParagraph"/>
        <w:numPr>
          <w:ilvl w:val="0"/>
          <w:numId w:val="3"/>
        </w:numPr>
        <w:spacing w:after="0" w:line="240" w:lineRule="auto"/>
        <w:rPr>
          <w:ins w:id="66" w:author="John Park" w:date="2016-02-14T20:51:00Z"/>
          <w:rFonts w:ascii="Arial" w:eastAsia="Times New Roman" w:hAnsi="Arial" w:cs="Arial"/>
          <w:b/>
          <w:lang w:eastAsia="en-CA"/>
          <w:rPrChange w:id="67" w:author="John Park" w:date="2016-02-14T20:51:00Z">
            <w:rPr>
              <w:ins w:id="68" w:author="John Park" w:date="2016-02-14T20:51:00Z"/>
              <w:rFonts w:ascii="Arial" w:eastAsia="Times New Roman" w:hAnsi="Arial" w:cs="Arial"/>
              <w:lang w:eastAsia="en-CA"/>
            </w:rPr>
          </w:rPrChange>
        </w:rPr>
        <w:pPrChange w:id="69" w:author="John Park" w:date="2016-02-14T20:46:00Z">
          <w:pPr>
            <w:spacing w:after="0" w:line="240" w:lineRule="auto"/>
          </w:pPr>
        </w:pPrChange>
      </w:pPr>
      <w:ins w:id="70" w:author="John Park" w:date="2016-02-14T20:51:00Z">
        <w:r>
          <w:rPr>
            <w:rFonts w:ascii="Arial" w:eastAsia="Times New Roman" w:hAnsi="Arial" w:cs="Arial"/>
            <w:lang w:eastAsia="en-CA"/>
          </w:rPr>
          <w:t>Add hover actions for images.</w:t>
        </w:r>
      </w:ins>
    </w:p>
    <w:p w:rsidR="008948AF" w:rsidRPr="008948AF" w:rsidRDefault="008948AF" w:rsidP="008948AF">
      <w:pPr>
        <w:pStyle w:val="ListParagraph"/>
        <w:numPr>
          <w:ilvl w:val="0"/>
          <w:numId w:val="3"/>
        </w:numPr>
        <w:spacing w:after="0" w:line="240" w:lineRule="auto"/>
        <w:rPr>
          <w:ins w:id="71" w:author="John Park" w:date="2016-02-14T20:52:00Z"/>
          <w:rFonts w:ascii="Arial" w:eastAsia="Times New Roman" w:hAnsi="Arial" w:cs="Arial"/>
          <w:b/>
          <w:lang w:eastAsia="en-CA"/>
          <w:rPrChange w:id="72" w:author="John Park" w:date="2016-02-14T20:52:00Z">
            <w:rPr>
              <w:ins w:id="73" w:author="John Park" w:date="2016-02-14T20:52:00Z"/>
              <w:rFonts w:ascii="Arial" w:eastAsia="Times New Roman" w:hAnsi="Arial" w:cs="Arial"/>
              <w:lang w:eastAsia="en-CA"/>
            </w:rPr>
          </w:rPrChange>
        </w:rPr>
        <w:pPrChange w:id="74" w:author="John Park" w:date="2016-02-14T20:46:00Z">
          <w:pPr>
            <w:spacing w:after="0" w:line="240" w:lineRule="auto"/>
          </w:pPr>
        </w:pPrChange>
      </w:pPr>
      <w:ins w:id="75" w:author="John Park" w:date="2016-02-14T20:51:00Z">
        <w:r>
          <w:rPr>
            <w:rFonts w:ascii="Arial" w:eastAsia="Times New Roman" w:hAnsi="Arial" w:cs="Arial"/>
            <w:lang w:eastAsia="en-CA"/>
          </w:rPr>
          <w:t>Make minor changes to colours.</w:t>
        </w:r>
      </w:ins>
    </w:p>
    <w:p w:rsidR="008948AF" w:rsidRDefault="008948AF" w:rsidP="008948AF">
      <w:pPr>
        <w:spacing w:after="0" w:line="240" w:lineRule="auto"/>
        <w:rPr>
          <w:ins w:id="76" w:author="John Park" w:date="2016-02-14T20:52:00Z"/>
          <w:rFonts w:ascii="Arial" w:eastAsia="Times New Roman" w:hAnsi="Arial" w:cs="Arial"/>
          <w:b/>
          <w:lang w:eastAsia="en-CA"/>
        </w:rPr>
        <w:pPrChange w:id="77" w:author="John Park" w:date="2016-02-14T20:52:00Z">
          <w:pPr>
            <w:spacing w:after="0" w:line="240" w:lineRule="auto"/>
          </w:pPr>
        </w:pPrChange>
      </w:pPr>
    </w:p>
    <w:p w:rsidR="008948AF" w:rsidRDefault="008948AF" w:rsidP="008948AF">
      <w:pPr>
        <w:spacing w:after="0" w:line="240" w:lineRule="auto"/>
        <w:rPr>
          <w:ins w:id="78" w:author="John Park" w:date="2016-02-14T20:52:00Z"/>
          <w:rFonts w:ascii="Arial" w:eastAsia="Times New Roman" w:hAnsi="Arial" w:cs="Arial"/>
          <w:b/>
          <w:lang w:eastAsia="en-CA"/>
        </w:rPr>
        <w:pPrChange w:id="79" w:author="John Park" w:date="2016-02-14T20:52:00Z">
          <w:pPr>
            <w:spacing w:after="0" w:line="240" w:lineRule="auto"/>
          </w:pPr>
        </w:pPrChange>
      </w:pPr>
      <w:ins w:id="80" w:author="John Park" w:date="2016-02-14T20:52:00Z">
        <w:r>
          <w:rPr>
            <w:rFonts w:ascii="Arial" w:eastAsia="Times New Roman" w:hAnsi="Arial" w:cs="Arial"/>
            <w:b/>
            <w:lang w:eastAsia="en-CA"/>
          </w:rPr>
          <w:t>Key Issues</w:t>
        </w:r>
      </w:ins>
    </w:p>
    <w:p w:rsidR="00F739F6" w:rsidRPr="00F739F6" w:rsidRDefault="00F739F6" w:rsidP="00F739F6">
      <w:pPr>
        <w:pStyle w:val="ListParagraph"/>
        <w:numPr>
          <w:ilvl w:val="0"/>
          <w:numId w:val="3"/>
        </w:numPr>
        <w:spacing w:after="0" w:line="240" w:lineRule="auto"/>
        <w:rPr>
          <w:ins w:id="81" w:author="John Park" w:date="2016-02-14T20:52:00Z"/>
          <w:rFonts w:ascii="Arial" w:eastAsia="Times New Roman" w:hAnsi="Arial" w:cs="Arial"/>
          <w:b/>
          <w:lang w:eastAsia="en-CA"/>
          <w:rPrChange w:id="82" w:author="John Park" w:date="2016-02-14T21:08:00Z">
            <w:rPr>
              <w:ins w:id="83" w:author="John Park" w:date="2016-02-14T20:52:00Z"/>
              <w:rFonts w:ascii="Arial" w:eastAsia="Times New Roman" w:hAnsi="Arial" w:cs="Arial"/>
              <w:lang w:eastAsia="en-CA"/>
            </w:rPr>
          </w:rPrChange>
        </w:rPr>
        <w:pPrChange w:id="84" w:author="John Park" w:date="2016-02-14T21:08:00Z">
          <w:pPr>
            <w:spacing w:after="0" w:line="240" w:lineRule="auto"/>
          </w:pPr>
        </w:pPrChange>
      </w:pPr>
      <w:ins w:id="85" w:author="John Park" w:date="2016-02-14T20:52:00Z">
        <w:r>
          <w:rPr>
            <w:rFonts w:ascii="Arial" w:eastAsia="Times New Roman" w:hAnsi="Arial" w:cs="Arial"/>
            <w:lang w:eastAsia="en-CA"/>
          </w:rPr>
          <w:t>How we are</w:t>
        </w:r>
        <w:r w:rsidR="008948AF">
          <w:rPr>
            <w:rFonts w:ascii="Arial" w:eastAsia="Times New Roman" w:hAnsi="Arial" w:cs="Arial"/>
            <w:lang w:eastAsia="en-CA"/>
          </w:rPr>
          <w:t xml:space="preserve"> going to add a functioning calendar.</w:t>
        </w:r>
      </w:ins>
    </w:p>
    <w:p w:rsidR="008948AF" w:rsidRDefault="008948AF" w:rsidP="000E09EA">
      <w:pPr>
        <w:spacing w:after="0" w:line="240" w:lineRule="auto"/>
        <w:rPr>
          <w:ins w:id="86" w:author="John Park" w:date="2016-02-14T20:56:00Z"/>
          <w:rFonts w:ascii="Arial" w:eastAsia="Times New Roman" w:hAnsi="Arial" w:cs="Arial"/>
          <w:b/>
          <w:lang w:eastAsia="en-CA"/>
        </w:rPr>
        <w:pPrChange w:id="87" w:author="John Park" w:date="2016-02-14T20:56:00Z">
          <w:pPr>
            <w:spacing w:after="0" w:line="240" w:lineRule="auto"/>
          </w:pPr>
        </w:pPrChange>
      </w:pPr>
    </w:p>
    <w:p w:rsidR="000E09EA" w:rsidRDefault="000E09EA" w:rsidP="000E09EA">
      <w:pPr>
        <w:spacing w:after="0" w:line="240" w:lineRule="auto"/>
        <w:rPr>
          <w:ins w:id="88" w:author="John Park" w:date="2016-02-14T20:56:00Z"/>
          <w:rFonts w:ascii="Arial" w:eastAsia="Times New Roman" w:hAnsi="Arial" w:cs="Arial"/>
          <w:b/>
          <w:lang w:eastAsia="en-CA"/>
        </w:rPr>
        <w:pPrChange w:id="89" w:author="John Park" w:date="2016-02-14T20:56:00Z">
          <w:pPr>
            <w:spacing w:after="0" w:line="240" w:lineRule="auto"/>
          </w:pPr>
        </w:pPrChange>
      </w:pPr>
      <w:ins w:id="90" w:author="John Park" w:date="2016-02-14T20:56:00Z">
        <w:r>
          <w:rPr>
            <w:rFonts w:ascii="Arial" w:eastAsia="Times New Roman" w:hAnsi="Arial" w:cs="Arial"/>
            <w:b/>
            <w:lang w:eastAsia="en-CA"/>
          </w:rPr>
          <w:t>Deviations from Proposal and Design</w:t>
        </w:r>
      </w:ins>
    </w:p>
    <w:p w:rsidR="000E09EA" w:rsidRPr="000E09EA" w:rsidRDefault="000E09EA" w:rsidP="000E09EA">
      <w:pPr>
        <w:pStyle w:val="ListParagraph"/>
        <w:numPr>
          <w:ilvl w:val="0"/>
          <w:numId w:val="3"/>
        </w:numPr>
        <w:spacing w:after="0" w:line="240" w:lineRule="auto"/>
        <w:rPr>
          <w:ins w:id="91" w:author="John Park" w:date="2016-02-14T21:00:00Z"/>
          <w:rFonts w:ascii="Arial" w:eastAsia="Times New Roman" w:hAnsi="Arial" w:cs="Arial"/>
          <w:b/>
          <w:lang w:eastAsia="en-CA"/>
          <w:rPrChange w:id="92" w:author="John Park" w:date="2016-02-14T21:00:00Z">
            <w:rPr>
              <w:ins w:id="93" w:author="John Park" w:date="2016-02-14T21:00:00Z"/>
              <w:rFonts w:ascii="Arial" w:eastAsia="Times New Roman" w:hAnsi="Arial" w:cs="Arial"/>
              <w:lang w:eastAsia="en-CA"/>
            </w:rPr>
          </w:rPrChange>
        </w:rPr>
        <w:pPrChange w:id="94" w:author="John Park" w:date="2016-02-14T20:59:00Z">
          <w:pPr>
            <w:spacing w:after="0" w:line="240" w:lineRule="auto"/>
          </w:pPr>
        </w:pPrChange>
      </w:pPr>
      <w:ins w:id="95" w:author="John Park" w:date="2016-02-14T20:59:00Z">
        <w:r>
          <w:rPr>
            <w:rFonts w:ascii="Arial" w:eastAsia="Times New Roman" w:hAnsi="Arial" w:cs="Arial"/>
            <w:lang w:eastAsia="en-CA"/>
          </w:rPr>
          <w:t xml:space="preserve">We decided to change our color scheme to more neutral colours. </w:t>
        </w:r>
      </w:ins>
    </w:p>
    <w:p w:rsidR="000E09EA" w:rsidRPr="00F739F6" w:rsidRDefault="000E09EA" w:rsidP="000E09EA">
      <w:pPr>
        <w:pStyle w:val="ListParagraph"/>
        <w:numPr>
          <w:ilvl w:val="0"/>
          <w:numId w:val="3"/>
        </w:numPr>
        <w:spacing w:after="0" w:line="240" w:lineRule="auto"/>
        <w:rPr>
          <w:ins w:id="96" w:author="John Park" w:date="2016-02-14T21:13:00Z"/>
          <w:rFonts w:ascii="Arial" w:eastAsia="Times New Roman" w:hAnsi="Arial" w:cs="Arial"/>
          <w:b/>
          <w:lang w:eastAsia="en-CA"/>
          <w:rPrChange w:id="97" w:author="John Park" w:date="2016-02-14T21:13:00Z">
            <w:rPr>
              <w:ins w:id="98" w:author="John Park" w:date="2016-02-14T21:13:00Z"/>
              <w:rFonts w:ascii="Arial" w:eastAsia="Times New Roman" w:hAnsi="Arial" w:cs="Arial"/>
              <w:lang w:eastAsia="en-CA"/>
            </w:rPr>
          </w:rPrChange>
        </w:rPr>
        <w:pPrChange w:id="99" w:author="John Park" w:date="2016-02-14T20:59:00Z">
          <w:pPr>
            <w:spacing w:after="0" w:line="240" w:lineRule="auto"/>
          </w:pPr>
        </w:pPrChange>
      </w:pPr>
      <w:ins w:id="100" w:author="John Park" w:date="2016-02-14T21:00:00Z">
        <w:r>
          <w:rPr>
            <w:rFonts w:ascii="Arial" w:eastAsia="Times New Roman" w:hAnsi="Arial" w:cs="Arial"/>
            <w:lang w:eastAsia="en-CA"/>
          </w:rPr>
          <w:t xml:space="preserve">We decided to remove the navigation bar and instead added a dropdown navigation to the header. </w:t>
        </w:r>
      </w:ins>
    </w:p>
    <w:p w:rsidR="00F739F6" w:rsidRDefault="00F739F6" w:rsidP="00F739F6">
      <w:pPr>
        <w:spacing w:after="0" w:line="240" w:lineRule="auto"/>
        <w:rPr>
          <w:ins w:id="101" w:author="John Park" w:date="2016-02-14T21:13:00Z"/>
          <w:rFonts w:ascii="Arial" w:eastAsia="Times New Roman" w:hAnsi="Arial" w:cs="Arial"/>
          <w:b/>
          <w:lang w:eastAsia="en-CA"/>
        </w:rPr>
        <w:pPrChange w:id="102" w:author="John Park" w:date="2016-02-14T21:13:00Z">
          <w:pPr>
            <w:spacing w:after="0" w:line="240" w:lineRule="auto"/>
          </w:pPr>
        </w:pPrChange>
      </w:pPr>
    </w:p>
    <w:p w:rsidR="00F739F6" w:rsidRDefault="00F739F6" w:rsidP="00F739F6">
      <w:pPr>
        <w:spacing w:after="0" w:line="240" w:lineRule="auto"/>
        <w:rPr>
          <w:ins w:id="103" w:author="John Park" w:date="2016-02-14T21:13:00Z"/>
          <w:rFonts w:ascii="Arial" w:eastAsia="Times New Roman" w:hAnsi="Arial" w:cs="Arial"/>
          <w:b/>
          <w:lang w:eastAsia="en-CA"/>
        </w:rPr>
        <w:pPrChange w:id="104" w:author="John Park" w:date="2016-02-14T21:13:00Z">
          <w:pPr>
            <w:spacing w:after="0" w:line="240" w:lineRule="auto"/>
          </w:pPr>
        </w:pPrChange>
      </w:pPr>
    </w:p>
    <w:p w:rsidR="00F739F6" w:rsidRPr="00F739F6" w:rsidRDefault="00F739F6" w:rsidP="00F739F6">
      <w:pPr>
        <w:spacing w:after="0" w:line="240" w:lineRule="auto"/>
        <w:rPr>
          <w:ins w:id="105" w:author="John Park" w:date="2016-02-14T20:19:00Z"/>
          <w:rFonts w:ascii="Arial" w:eastAsia="Times New Roman" w:hAnsi="Arial" w:cs="Arial"/>
          <w:b/>
          <w:lang w:eastAsia="en-CA"/>
          <w:rPrChange w:id="106" w:author="John Park" w:date="2016-02-14T21:13:00Z">
            <w:rPr>
              <w:ins w:id="107" w:author="John Park" w:date="2016-02-14T20:19:00Z"/>
              <w:lang w:eastAsia="en-CA"/>
            </w:rPr>
          </w:rPrChange>
        </w:rPr>
        <w:pPrChange w:id="108" w:author="John Park" w:date="2016-02-14T21:13:00Z">
          <w:pPr>
            <w:spacing w:after="0" w:line="240" w:lineRule="auto"/>
          </w:pPr>
        </w:pPrChange>
      </w:pPr>
      <w:ins w:id="109" w:author="John Park" w:date="2016-02-14T21:14:00Z">
        <w:r>
          <w:rPr>
            <w:rFonts w:ascii="Arial" w:eastAsia="Times New Roman" w:hAnsi="Arial" w:cs="Arial"/>
            <w:b/>
            <w:noProof/>
            <w:lang w:val="en-US" w:eastAsia="ko-KR"/>
          </w:rPr>
          <w:drawing>
            <wp:inline distT="0" distB="0" distL="0" distR="0">
              <wp:extent cx="5943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42B16.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ins>
    </w:p>
    <w:p w:rsidR="004A1091" w:rsidRDefault="004A1091">
      <w:pPr>
        <w:spacing w:after="0" w:line="240" w:lineRule="auto"/>
        <w:jc w:val="center"/>
        <w:rPr>
          <w:ins w:id="110" w:author="John Park" w:date="2016-02-14T20:19:00Z"/>
          <w:rFonts w:ascii="Arial" w:eastAsia="Times New Roman" w:hAnsi="Arial" w:cs="Arial"/>
          <w:b/>
          <w:lang w:eastAsia="en-CA"/>
        </w:rPr>
        <w:pPrChange w:id="111" w:author="Rei Ruiz" w:date="2016-01-31T15:03:00Z">
          <w:pPr>
            <w:spacing w:after="0" w:line="240" w:lineRule="auto"/>
          </w:pPr>
        </w:pPrChange>
      </w:pPr>
    </w:p>
    <w:p w:rsidR="004A1091" w:rsidRDefault="004A1091">
      <w:pPr>
        <w:spacing w:after="0" w:line="240" w:lineRule="auto"/>
        <w:jc w:val="center"/>
        <w:rPr>
          <w:ins w:id="112" w:author="John Park" w:date="2016-02-14T20:19:00Z"/>
          <w:rFonts w:ascii="Arial" w:eastAsia="Times New Roman" w:hAnsi="Arial" w:cs="Arial"/>
          <w:b/>
          <w:lang w:eastAsia="en-CA"/>
        </w:rPr>
        <w:pPrChange w:id="113" w:author="Rei Ruiz" w:date="2016-01-31T15:03:00Z">
          <w:pPr>
            <w:spacing w:after="0" w:line="240" w:lineRule="auto"/>
          </w:pPr>
        </w:pPrChange>
      </w:pPr>
    </w:p>
    <w:p w:rsidR="004A1091" w:rsidRDefault="004A1091">
      <w:pPr>
        <w:spacing w:after="0" w:line="240" w:lineRule="auto"/>
        <w:jc w:val="center"/>
        <w:rPr>
          <w:ins w:id="114" w:author="John Park" w:date="2016-02-14T20:19:00Z"/>
          <w:rFonts w:ascii="Arial" w:eastAsia="Times New Roman" w:hAnsi="Arial" w:cs="Arial"/>
          <w:b/>
          <w:lang w:eastAsia="en-CA"/>
        </w:rPr>
        <w:pPrChange w:id="115" w:author="Rei Ruiz" w:date="2016-01-31T15:03:00Z">
          <w:pPr>
            <w:spacing w:after="0" w:line="240" w:lineRule="auto"/>
          </w:pPr>
        </w:pPrChange>
      </w:pPr>
    </w:p>
    <w:p w:rsidR="00524DFA" w:rsidRDefault="00524DFA">
      <w:pPr>
        <w:spacing w:after="0" w:line="240" w:lineRule="auto"/>
        <w:jc w:val="center"/>
        <w:rPr>
          <w:ins w:id="116" w:author="Rei Ruiz" w:date="2016-01-31T15:04:00Z"/>
          <w:rFonts w:ascii="Arial" w:eastAsia="Times New Roman" w:hAnsi="Arial" w:cs="Arial"/>
          <w:b/>
          <w:lang w:eastAsia="en-CA"/>
        </w:rPr>
        <w:pPrChange w:id="117" w:author="Rei Ruiz" w:date="2016-01-31T15:03:00Z">
          <w:pPr>
            <w:spacing w:after="0" w:line="240" w:lineRule="auto"/>
          </w:pPr>
        </w:pPrChange>
      </w:pPr>
      <w:ins w:id="118" w:author="Rei Ruiz" w:date="2016-01-31T15:03:00Z">
        <w:r>
          <w:rPr>
            <w:rFonts w:ascii="Arial" w:eastAsia="Times New Roman" w:hAnsi="Arial" w:cs="Arial"/>
            <w:b/>
            <w:lang w:eastAsia="en-CA"/>
          </w:rPr>
          <w:t xml:space="preserve">Milestone 2 </w:t>
        </w:r>
      </w:ins>
      <w:ins w:id="119" w:author="Rei Ruiz" w:date="2016-01-31T15:04:00Z">
        <w:r>
          <w:rPr>
            <w:rFonts w:ascii="Arial" w:eastAsia="Times New Roman" w:hAnsi="Arial" w:cs="Arial"/>
            <w:b/>
            <w:lang w:eastAsia="en-CA"/>
          </w:rPr>
          <w:t>–</w:t>
        </w:r>
      </w:ins>
      <w:ins w:id="120" w:author="Rei Ruiz" w:date="2016-01-31T15:03:00Z">
        <w:r>
          <w:rPr>
            <w:rFonts w:ascii="Arial" w:eastAsia="Times New Roman" w:hAnsi="Arial" w:cs="Arial"/>
            <w:b/>
            <w:lang w:eastAsia="en-CA"/>
          </w:rPr>
          <w:t xml:space="preserve"> Site </w:t>
        </w:r>
      </w:ins>
      <w:ins w:id="121" w:author="Rei Ruiz" w:date="2016-01-31T15:04:00Z">
        <w:r>
          <w:rPr>
            <w:rFonts w:ascii="Arial" w:eastAsia="Times New Roman" w:hAnsi="Arial" w:cs="Arial"/>
            <w:b/>
            <w:lang w:eastAsia="en-CA"/>
          </w:rPr>
          <w:t>Map and Page Design</w:t>
        </w:r>
      </w:ins>
    </w:p>
    <w:p w:rsidR="00524DFA" w:rsidRDefault="00524DFA">
      <w:pPr>
        <w:spacing w:after="0" w:line="240" w:lineRule="auto"/>
        <w:jc w:val="center"/>
        <w:rPr>
          <w:ins w:id="122" w:author="Rei Ruiz" w:date="2016-01-31T15:04:00Z"/>
          <w:rFonts w:ascii="Arial" w:eastAsia="Times New Roman" w:hAnsi="Arial" w:cs="Arial"/>
          <w:b/>
          <w:lang w:eastAsia="en-CA"/>
        </w:rPr>
        <w:pPrChange w:id="123" w:author="Rei Ruiz" w:date="2016-01-31T15:03:00Z">
          <w:pPr>
            <w:spacing w:after="0" w:line="240" w:lineRule="auto"/>
          </w:pPr>
        </w:pPrChange>
      </w:pPr>
    </w:p>
    <w:p w:rsidR="00524DFA" w:rsidRDefault="00524DFA">
      <w:pPr>
        <w:pStyle w:val="ListParagraph"/>
        <w:numPr>
          <w:ilvl w:val="0"/>
          <w:numId w:val="2"/>
        </w:numPr>
        <w:spacing w:after="0" w:line="240" w:lineRule="auto"/>
        <w:rPr>
          <w:ins w:id="124" w:author="Rei Ruiz" w:date="2016-01-31T15:05:00Z"/>
          <w:rFonts w:ascii="Arial" w:eastAsia="Times New Roman" w:hAnsi="Arial" w:cs="Arial"/>
          <w:b/>
          <w:lang w:eastAsia="en-CA"/>
        </w:rPr>
        <w:pPrChange w:id="125" w:author="Rei Ruiz" w:date="2016-01-31T15:05:00Z">
          <w:pPr>
            <w:spacing w:after="0" w:line="240" w:lineRule="auto"/>
          </w:pPr>
        </w:pPrChange>
      </w:pPr>
      <w:ins w:id="126" w:author="Rei Ruiz" w:date="2016-01-31T15:05:00Z">
        <w:r>
          <w:rPr>
            <w:rFonts w:ascii="Arial" w:eastAsia="Times New Roman" w:hAnsi="Arial" w:cs="Arial"/>
            <w:b/>
            <w:lang w:eastAsia="en-CA"/>
          </w:rPr>
          <w:t>Project Site Map and Navigational Structure</w:t>
        </w:r>
      </w:ins>
    </w:p>
    <w:p w:rsidR="00524DFA" w:rsidRPr="00813317" w:rsidRDefault="00524DFA" w:rsidP="00F82F9D">
      <w:pPr>
        <w:spacing w:after="0" w:line="240" w:lineRule="auto"/>
        <w:rPr>
          <w:ins w:id="127" w:author="Rei Ruiz" w:date="2016-01-31T15:06:00Z"/>
          <w:rFonts w:ascii="Arial" w:eastAsia="Times New Roman" w:hAnsi="Arial" w:cs="Arial"/>
          <w:b/>
          <w:lang w:eastAsia="en-CA"/>
          <w:rPrChange w:id="128" w:author="Rei Ruiz" w:date="2016-01-31T15:56:00Z">
            <w:rPr>
              <w:ins w:id="129" w:author="Rei Ruiz" w:date="2016-01-31T15:06:00Z"/>
              <w:lang w:eastAsia="en-CA"/>
            </w:rPr>
          </w:rPrChange>
        </w:rPr>
      </w:pPr>
      <w:bookmarkStart w:id="130" w:name="_GoBack"/>
      <w:bookmarkEnd w:id="130"/>
    </w:p>
    <w:p w:rsidR="00524DFA" w:rsidRDefault="00524DFA">
      <w:pPr>
        <w:spacing w:after="0" w:line="240" w:lineRule="auto"/>
        <w:ind w:left="1080"/>
        <w:rPr>
          <w:ins w:id="131" w:author="Rei Ruiz" w:date="2016-01-31T15:08:00Z"/>
          <w:rFonts w:ascii="Arial" w:eastAsia="Times New Roman" w:hAnsi="Arial" w:cs="Arial"/>
          <w:b/>
          <w:lang w:eastAsia="en-CA"/>
        </w:rPr>
        <w:pPrChange w:id="132" w:author="Rei Ruiz" w:date="2016-01-31T15:08:00Z">
          <w:pPr>
            <w:spacing w:after="0" w:line="240" w:lineRule="auto"/>
          </w:pPr>
        </w:pPrChange>
      </w:pPr>
    </w:p>
    <w:p w:rsidR="00482736" w:rsidRDefault="00813317">
      <w:pPr>
        <w:pStyle w:val="ListParagraph"/>
        <w:spacing w:after="0" w:line="240" w:lineRule="auto"/>
        <w:ind w:left="1440"/>
        <w:rPr>
          <w:ins w:id="133" w:author="Rei Ruiz" w:date="2016-01-31T15:56:00Z"/>
          <w:rFonts w:ascii="Arial" w:eastAsia="Times New Roman" w:hAnsi="Arial" w:cs="Arial"/>
          <w:b/>
          <w:lang w:eastAsia="en-CA"/>
        </w:rPr>
        <w:pPrChange w:id="134" w:author="Rei Ruiz" w:date="2016-01-31T15:32:00Z">
          <w:pPr>
            <w:spacing w:after="0" w:line="240" w:lineRule="auto"/>
          </w:pPr>
        </w:pPrChange>
      </w:pPr>
      <w:ins w:id="135" w:author="Rei Ruiz" w:date="2016-01-31T15:07:00Z">
        <w:r>
          <w:rPr>
            <w:rFonts w:ascii="Arial" w:eastAsia="Times New Roman" w:hAnsi="Arial" w:cs="Arial"/>
            <w:b/>
            <w:noProof/>
            <w:lang w:val="en-US" w:eastAsia="ko-KR"/>
          </w:rPr>
          <w:drawing>
            <wp:anchor distT="0" distB="0" distL="114300" distR="114300" simplePos="0" relativeHeight="251658240" behindDoc="1" locked="0" layoutInCell="1" allowOverlap="1" wp14:anchorId="1D706BBB" wp14:editId="7CE1AFA2">
              <wp:simplePos x="0" y="0"/>
              <wp:positionH relativeFrom="column">
                <wp:posOffset>0</wp:posOffset>
              </wp:positionH>
              <wp:positionV relativeFrom="paragraph">
                <wp:posOffset>220345</wp:posOffset>
              </wp:positionV>
              <wp:extent cx="5943600" cy="1864995"/>
              <wp:effectExtent l="0" t="0" r="0" b="1905"/>
              <wp:wrapTight wrapText="bothSides">
                <wp:wrapPolygon edited="0">
                  <wp:start x="0" y="0"/>
                  <wp:lineTo x="0" y="21401"/>
                  <wp:lineTo x="21531" y="2140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878D5.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864995"/>
                      </a:xfrm>
                      <a:prstGeom prst="rect">
                        <a:avLst/>
                      </a:prstGeom>
                    </pic:spPr>
                  </pic:pic>
                </a:graphicData>
              </a:graphic>
            </wp:anchor>
          </w:drawing>
        </w:r>
      </w:ins>
    </w:p>
    <w:p w:rsidR="00813317" w:rsidRDefault="00813317">
      <w:pPr>
        <w:pStyle w:val="ListParagraph"/>
        <w:spacing w:after="0" w:line="240" w:lineRule="auto"/>
        <w:ind w:left="1440"/>
        <w:rPr>
          <w:ins w:id="136" w:author="Rei Ruiz" w:date="2016-01-31T15:56:00Z"/>
          <w:rFonts w:ascii="Arial" w:eastAsia="Times New Roman" w:hAnsi="Arial" w:cs="Arial"/>
          <w:b/>
          <w:lang w:eastAsia="en-CA"/>
        </w:rPr>
        <w:pPrChange w:id="137" w:author="Rei Ruiz" w:date="2016-01-31T15:32:00Z">
          <w:pPr>
            <w:spacing w:after="0" w:line="240" w:lineRule="auto"/>
          </w:pPr>
        </w:pPrChange>
      </w:pPr>
    </w:p>
    <w:p w:rsidR="00813317" w:rsidRDefault="00813317">
      <w:pPr>
        <w:pStyle w:val="ListParagraph"/>
        <w:spacing w:after="0" w:line="240" w:lineRule="auto"/>
        <w:ind w:left="1440"/>
        <w:rPr>
          <w:ins w:id="138" w:author="Rei Ruiz" w:date="2016-01-31T15:56:00Z"/>
          <w:rFonts w:ascii="Arial" w:eastAsia="Times New Roman" w:hAnsi="Arial" w:cs="Arial"/>
          <w:b/>
          <w:lang w:eastAsia="en-CA"/>
        </w:rPr>
        <w:pPrChange w:id="139" w:author="Rei Ruiz" w:date="2016-01-31T15:32:00Z">
          <w:pPr>
            <w:spacing w:after="0" w:line="240" w:lineRule="auto"/>
          </w:pPr>
        </w:pPrChange>
      </w:pPr>
    </w:p>
    <w:p w:rsidR="00813317" w:rsidRDefault="00813317">
      <w:pPr>
        <w:pStyle w:val="ListParagraph"/>
        <w:spacing w:after="0" w:line="240" w:lineRule="auto"/>
        <w:ind w:left="1440"/>
        <w:rPr>
          <w:ins w:id="140" w:author="Rei Ruiz" w:date="2016-01-31T15:32:00Z"/>
          <w:rFonts w:ascii="Arial" w:eastAsia="Times New Roman" w:hAnsi="Arial" w:cs="Arial"/>
          <w:b/>
          <w:lang w:eastAsia="en-CA"/>
        </w:rPr>
        <w:pPrChange w:id="141" w:author="Rei Ruiz" w:date="2016-01-31T15:32:00Z">
          <w:pPr>
            <w:spacing w:after="0" w:line="240" w:lineRule="auto"/>
          </w:pPr>
        </w:pPrChange>
      </w:pPr>
    </w:p>
    <w:p w:rsidR="00524DFA" w:rsidRDefault="00524DFA">
      <w:pPr>
        <w:pStyle w:val="ListParagraph"/>
        <w:numPr>
          <w:ilvl w:val="0"/>
          <w:numId w:val="2"/>
        </w:numPr>
        <w:spacing w:after="0" w:line="240" w:lineRule="auto"/>
        <w:rPr>
          <w:ins w:id="142" w:author="Rei Ruiz" w:date="2016-01-31T15:08:00Z"/>
          <w:rFonts w:ascii="Arial" w:eastAsia="Times New Roman" w:hAnsi="Arial" w:cs="Arial"/>
          <w:b/>
          <w:lang w:eastAsia="en-CA"/>
        </w:rPr>
        <w:pPrChange w:id="143" w:author="Rei Ruiz" w:date="2016-01-31T15:56:00Z">
          <w:pPr>
            <w:spacing w:after="0" w:line="240" w:lineRule="auto"/>
          </w:pPr>
        </w:pPrChange>
      </w:pPr>
      <w:ins w:id="144" w:author="Rei Ruiz" w:date="2016-01-31T15:08:00Z">
        <w:r>
          <w:rPr>
            <w:rFonts w:ascii="Arial" w:eastAsia="Times New Roman" w:hAnsi="Arial" w:cs="Arial"/>
            <w:b/>
            <w:lang w:eastAsia="en-CA"/>
          </w:rPr>
          <w:t>Page Layout</w:t>
        </w:r>
      </w:ins>
    </w:p>
    <w:p w:rsidR="00524DFA" w:rsidRDefault="00524DFA">
      <w:pPr>
        <w:spacing w:after="0" w:line="240" w:lineRule="auto"/>
        <w:ind w:left="1440"/>
        <w:rPr>
          <w:ins w:id="145" w:author="Rei Ruiz" w:date="2016-01-31T15:53:00Z"/>
          <w:rFonts w:ascii="Arial" w:eastAsia="Times New Roman" w:hAnsi="Arial" w:cs="Arial"/>
          <w:b/>
          <w:lang w:eastAsia="en-CA"/>
        </w:rPr>
        <w:pPrChange w:id="146" w:author="Rei Ruiz" w:date="2016-01-31T15:08:00Z">
          <w:pPr>
            <w:spacing w:after="0" w:line="240" w:lineRule="auto"/>
          </w:pPr>
        </w:pPrChange>
      </w:pPr>
    </w:p>
    <w:p w:rsidR="0050609A" w:rsidRPr="0050609A" w:rsidRDefault="0050609A">
      <w:pPr>
        <w:spacing w:after="0" w:line="240" w:lineRule="auto"/>
        <w:ind w:left="720"/>
        <w:rPr>
          <w:ins w:id="147" w:author="Rei Ruiz" w:date="2016-01-31T15:53:00Z"/>
          <w:rFonts w:ascii="Arial" w:eastAsia="Times New Roman" w:hAnsi="Arial" w:cs="Arial"/>
          <w:lang w:eastAsia="en-CA"/>
          <w:rPrChange w:id="148" w:author="Rei Ruiz" w:date="2016-01-31T15:53:00Z">
            <w:rPr>
              <w:ins w:id="149" w:author="Rei Ruiz" w:date="2016-01-31T15:53:00Z"/>
              <w:rFonts w:ascii="Arial" w:eastAsia="Times New Roman" w:hAnsi="Arial" w:cs="Arial"/>
              <w:b/>
              <w:lang w:eastAsia="en-CA"/>
            </w:rPr>
          </w:rPrChange>
        </w:rPr>
        <w:pPrChange w:id="150" w:author="Rei Ruiz" w:date="2016-01-31T15:56:00Z">
          <w:pPr>
            <w:spacing w:after="0" w:line="240" w:lineRule="auto"/>
          </w:pPr>
        </w:pPrChange>
      </w:pPr>
      <w:ins w:id="151" w:author="Rei Ruiz" w:date="2016-01-31T15:53:00Z">
        <w:r>
          <w:rPr>
            <w:rFonts w:ascii="Arial" w:eastAsia="Times New Roman" w:hAnsi="Arial" w:cs="Arial"/>
            <w:b/>
            <w:lang w:eastAsia="en-CA"/>
          </w:rPr>
          <w:t xml:space="preserve">Reasons/Best Practices: </w:t>
        </w:r>
        <w:r>
          <w:rPr>
            <w:rFonts w:ascii="Arial" w:eastAsia="Times New Roman" w:hAnsi="Arial" w:cs="Arial"/>
            <w:lang w:eastAsia="en-CA"/>
          </w:rPr>
          <w:t xml:space="preserve">The main focus of our website remains to be image-centered with easy navigation and minimal text unless necessary. We aim to achieve this through having </w:t>
        </w:r>
      </w:ins>
      <w:ins w:id="152" w:author="Rei Ruiz" w:date="2016-01-31T15:54:00Z">
        <w:r>
          <w:rPr>
            <w:rFonts w:ascii="Arial" w:eastAsia="Times New Roman" w:hAnsi="Arial" w:cs="Arial"/>
            <w:lang w:eastAsia="en-CA"/>
          </w:rPr>
          <w:t>images predominate the website providing a visual flow between pages. This coincides with our main focus of our content in that the easier/least amount of time needed to navigate the website, the better.</w:t>
        </w:r>
      </w:ins>
    </w:p>
    <w:p w:rsidR="0050609A" w:rsidRDefault="0050609A">
      <w:pPr>
        <w:spacing w:after="0" w:line="240" w:lineRule="auto"/>
        <w:ind w:left="1440"/>
        <w:rPr>
          <w:ins w:id="153" w:author="Rei Ruiz" w:date="2016-01-31T15:09:00Z"/>
          <w:rFonts w:ascii="Arial" w:eastAsia="Times New Roman" w:hAnsi="Arial" w:cs="Arial"/>
          <w:b/>
          <w:lang w:eastAsia="en-CA"/>
        </w:rPr>
        <w:pPrChange w:id="154" w:author="Rei Ruiz" w:date="2016-01-31T15:08:00Z">
          <w:pPr>
            <w:spacing w:after="0" w:line="240" w:lineRule="auto"/>
          </w:pPr>
        </w:pPrChange>
      </w:pPr>
    </w:p>
    <w:p w:rsidR="00524DFA" w:rsidRDefault="00524DFA">
      <w:pPr>
        <w:spacing w:after="0" w:line="240" w:lineRule="auto"/>
        <w:ind w:left="720"/>
        <w:rPr>
          <w:ins w:id="155" w:author="Rei Ruiz" w:date="2016-01-31T15:34:00Z"/>
          <w:rFonts w:ascii="Arial" w:eastAsia="Times New Roman" w:hAnsi="Arial" w:cs="Arial"/>
          <w:lang w:eastAsia="en-CA"/>
        </w:rPr>
        <w:pPrChange w:id="156" w:author="Rei Ruiz" w:date="2016-01-31T15:56:00Z">
          <w:pPr>
            <w:spacing w:after="0" w:line="240" w:lineRule="auto"/>
          </w:pPr>
        </w:pPrChange>
      </w:pPr>
      <w:ins w:id="157" w:author="Rei Ruiz" w:date="2016-01-31T15:08:00Z">
        <w:r>
          <w:rPr>
            <w:rFonts w:ascii="Arial" w:eastAsia="Times New Roman" w:hAnsi="Arial" w:cs="Arial"/>
            <w:b/>
            <w:lang w:eastAsia="en-CA"/>
          </w:rPr>
          <w:t>Desktop</w:t>
        </w:r>
      </w:ins>
      <w:ins w:id="158" w:author="Rei Ruiz" w:date="2016-01-31T15:52:00Z">
        <w:r w:rsidR="00F23B95">
          <w:rPr>
            <w:rFonts w:ascii="Arial" w:eastAsia="Times New Roman" w:hAnsi="Arial" w:cs="Arial"/>
            <w:b/>
            <w:lang w:eastAsia="en-CA"/>
          </w:rPr>
          <w:t>/Tablet</w:t>
        </w:r>
      </w:ins>
      <w:ins w:id="159" w:author="Rei Ruiz" w:date="2016-01-31T15:08:00Z">
        <w:r>
          <w:rPr>
            <w:rFonts w:ascii="Arial" w:eastAsia="Times New Roman" w:hAnsi="Arial" w:cs="Arial"/>
            <w:b/>
            <w:lang w:eastAsia="en-CA"/>
          </w:rPr>
          <w:t xml:space="preserve">: </w:t>
        </w:r>
      </w:ins>
      <w:ins w:id="160" w:author="Rei Ruiz" w:date="2016-01-31T15:10:00Z">
        <w:r w:rsidRPr="00524DFA">
          <w:rPr>
            <w:rFonts w:ascii="Arial" w:eastAsia="Times New Roman" w:hAnsi="Arial" w:cs="Arial"/>
            <w:lang w:eastAsia="en-CA"/>
            <w:rPrChange w:id="161" w:author="Rei Ruiz" w:date="2016-01-31T15:10:00Z">
              <w:rPr>
                <w:rFonts w:ascii="Arial" w:eastAsia="Times New Roman" w:hAnsi="Arial" w:cs="Arial"/>
                <w:b/>
                <w:lang w:eastAsia="en-CA"/>
              </w:rPr>
            </w:rPrChange>
          </w:rPr>
          <w:t>Our website layout is designed to be fix width, with one column for all the pages</w:t>
        </w:r>
        <w:r>
          <w:rPr>
            <w:rFonts w:ascii="Arial" w:eastAsia="Times New Roman" w:hAnsi="Arial" w:cs="Arial"/>
            <w:lang w:eastAsia="en-CA"/>
          </w:rPr>
          <w:t>.</w:t>
        </w:r>
      </w:ins>
      <w:ins w:id="162" w:author="Rei Ruiz" w:date="2016-01-31T15:34:00Z">
        <w:r w:rsidR="00F666CB">
          <w:rPr>
            <w:rFonts w:ascii="Arial" w:eastAsia="Times New Roman" w:hAnsi="Arial" w:cs="Arial"/>
            <w:lang w:eastAsia="en-CA"/>
          </w:rPr>
          <w:t xml:space="preserve"> </w:t>
        </w:r>
      </w:ins>
      <w:ins w:id="163" w:author="Rei Ruiz" w:date="2016-01-31T15:52:00Z">
        <w:r w:rsidR="00F23B95">
          <w:rPr>
            <w:rFonts w:ascii="Arial" w:eastAsia="Times New Roman" w:hAnsi="Arial" w:cs="Arial"/>
            <w:lang w:eastAsia="en-CA"/>
          </w:rPr>
          <w:t xml:space="preserve">Tablet version will be identical to the desktop layout since our focus is image-focused navigation which is ideal for tablets. </w:t>
        </w:r>
      </w:ins>
      <w:ins w:id="164" w:author="Rei Ruiz" w:date="2016-01-31T15:34:00Z">
        <w:r w:rsidR="00F666CB">
          <w:rPr>
            <w:rFonts w:ascii="Arial" w:eastAsia="Times New Roman" w:hAnsi="Arial" w:cs="Arial"/>
            <w:lang w:eastAsia="en-CA"/>
          </w:rPr>
          <w:t>Colors will be:</w:t>
        </w:r>
      </w:ins>
    </w:p>
    <w:p w:rsidR="00F666CB" w:rsidRDefault="00F666CB">
      <w:pPr>
        <w:pStyle w:val="ListParagraph"/>
        <w:numPr>
          <w:ilvl w:val="1"/>
          <w:numId w:val="2"/>
        </w:numPr>
        <w:spacing w:after="0" w:line="240" w:lineRule="auto"/>
        <w:rPr>
          <w:ins w:id="165" w:author="Rei Ruiz" w:date="2016-01-31T15:35:00Z"/>
          <w:rFonts w:ascii="Arial" w:eastAsia="Times New Roman" w:hAnsi="Arial" w:cs="Arial"/>
          <w:lang w:eastAsia="en-CA"/>
        </w:rPr>
        <w:pPrChange w:id="166" w:author="Rei Ruiz" w:date="2016-01-31T15:56:00Z">
          <w:pPr>
            <w:spacing w:after="0" w:line="240" w:lineRule="auto"/>
          </w:pPr>
        </w:pPrChange>
      </w:pPr>
      <w:ins w:id="167" w:author="Rei Ruiz" w:date="2016-01-31T15:35:00Z">
        <w:r w:rsidRPr="00F666CB">
          <w:rPr>
            <w:rFonts w:ascii="Arial" w:eastAsia="Times New Roman" w:hAnsi="Arial" w:cs="Arial"/>
            <w:lang w:eastAsia="en-CA"/>
            <w:rPrChange w:id="168" w:author="Rei Ruiz" w:date="2016-01-31T15:35:00Z">
              <w:rPr>
                <w:rFonts w:ascii="Arial" w:eastAsia="Times New Roman" w:hAnsi="Arial" w:cs="Arial"/>
                <w:b/>
                <w:lang w:eastAsia="en-CA"/>
              </w:rPr>
            </w:rPrChange>
          </w:rPr>
          <w:t>#</w:t>
        </w:r>
      </w:ins>
      <w:ins w:id="169" w:author="John Park" w:date="2016-02-14T21:02:00Z">
        <w:r w:rsidR="000E09EA">
          <w:rPr>
            <w:rFonts w:ascii="Arial" w:eastAsia="Times New Roman" w:hAnsi="Arial" w:cs="Arial"/>
            <w:lang w:eastAsia="en-CA"/>
          </w:rPr>
          <w:t>EBEBEB</w:t>
        </w:r>
      </w:ins>
      <w:ins w:id="170" w:author="Rei Ruiz" w:date="2016-01-31T15:35:00Z">
        <w:del w:id="171" w:author="John Park" w:date="2016-02-14T21:02:00Z">
          <w:r w:rsidRPr="00F666CB" w:rsidDel="000E09EA">
            <w:rPr>
              <w:rFonts w:ascii="Arial" w:eastAsia="Times New Roman" w:hAnsi="Arial" w:cs="Arial"/>
              <w:lang w:eastAsia="en-CA"/>
              <w:rPrChange w:id="172" w:author="Rei Ruiz" w:date="2016-01-31T15:35:00Z">
                <w:rPr>
                  <w:rFonts w:ascii="Arial" w:eastAsia="Times New Roman" w:hAnsi="Arial" w:cs="Arial"/>
                  <w:b/>
                  <w:lang w:eastAsia="en-CA"/>
                </w:rPr>
              </w:rPrChange>
            </w:rPr>
            <w:delText>10222B</w:delText>
          </w:r>
        </w:del>
        <w:r w:rsidRPr="00F666CB">
          <w:rPr>
            <w:rFonts w:ascii="Arial" w:eastAsia="Times New Roman" w:hAnsi="Arial" w:cs="Arial"/>
            <w:lang w:eastAsia="en-CA"/>
            <w:rPrChange w:id="173" w:author="Rei Ruiz" w:date="2016-01-31T15:35:00Z">
              <w:rPr>
                <w:rFonts w:ascii="Arial" w:eastAsia="Times New Roman" w:hAnsi="Arial" w:cs="Arial"/>
                <w:b/>
                <w:lang w:eastAsia="en-CA"/>
              </w:rPr>
            </w:rPrChange>
          </w:rPr>
          <w:t xml:space="preserve"> for the</w:t>
        </w:r>
        <w:r>
          <w:rPr>
            <w:rFonts w:ascii="Arial" w:eastAsia="Times New Roman" w:hAnsi="Arial" w:cs="Arial"/>
            <w:lang w:eastAsia="en-CA"/>
          </w:rPr>
          <w:t xml:space="preserve"> background</w:t>
        </w:r>
      </w:ins>
      <w:ins w:id="174" w:author="John Park" w:date="2016-02-14T21:05:00Z">
        <w:r w:rsidR="001C6658">
          <w:rPr>
            <w:rFonts w:ascii="Arial" w:eastAsia="Times New Roman" w:hAnsi="Arial" w:cs="Arial"/>
            <w:lang w:eastAsia="en-CA"/>
          </w:rPr>
          <w:t>.</w:t>
        </w:r>
      </w:ins>
    </w:p>
    <w:p w:rsidR="000E09EA" w:rsidRDefault="00F666CB">
      <w:pPr>
        <w:pStyle w:val="ListParagraph"/>
        <w:numPr>
          <w:ilvl w:val="1"/>
          <w:numId w:val="2"/>
        </w:numPr>
        <w:spacing w:after="0" w:line="240" w:lineRule="auto"/>
        <w:rPr>
          <w:ins w:id="175" w:author="John Park" w:date="2016-02-14T21:03:00Z"/>
          <w:rFonts w:ascii="Arial" w:eastAsia="Times New Roman" w:hAnsi="Arial" w:cs="Arial"/>
          <w:lang w:eastAsia="en-CA"/>
        </w:rPr>
        <w:pPrChange w:id="176" w:author="Rei Ruiz" w:date="2016-01-31T15:57:00Z">
          <w:pPr>
            <w:spacing w:after="0" w:line="240" w:lineRule="auto"/>
          </w:pPr>
        </w:pPrChange>
      </w:pPr>
      <w:ins w:id="177" w:author="Rei Ruiz" w:date="2016-01-31T15:35:00Z">
        <w:r>
          <w:rPr>
            <w:rFonts w:ascii="Arial" w:eastAsia="Times New Roman" w:hAnsi="Arial" w:cs="Arial"/>
            <w:lang w:eastAsia="en-CA"/>
          </w:rPr>
          <w:t>#</w:t>
        </w:r>
      </w:ins>
      <w:ins w:id="178" w:author="John Park" w:date="2016-02-14T21:02:00Z">
        <w:r w:rsidR="000E09EA">
          <w:rPr>
            <w:rFonts w:ascii="Arial" w:eastAsia="Times New Roman" w:hAnsi="Arial" w:cs="Arial"/>
            <w:lang w:eastAsia="en-CA"/>
          </w:rPr>
          <w:t>FFFFFF</w:t>
        </w:r>
      </w:ins>
      <w:ins w:id="179" w:author="Rei Ruiz" w:date="2016-01-31T15:35:00Z">
        <w:del w:id="180" w:author="John Park" w:date="2016-02-14T21:02:00Z">
          <w:r w:rsidDel="000E09EA">
            <w:rPr>
              <w:rFonts w:ascii="Arial" w:eastAsia="Times New Roman" w:hAnsi="Arial" w:cs="Arial"/>
              <w:lang w:eastAsia="en-CA"/>
            </w:rPr>
            <w:delText>95AB63</w:delText>
          </w:r>
        </w:del>
        <w:r>
          <w:rPr>
            <w:rFonts w:ascii="Arial" w:eastAsia="Times New Roman" w:hAnsi="Arial" w:cs="Arial"/>
            <w:lang w:eastAsia="en-CA"/>
          </w:rPr>
          <w:t xml:space="preserve"> for the header</w:t>
        </w:r>
      </w:ins>
      <w:ins w:id="181" w:author="John Park" w:date="2016-02-14T21:05:00Z">
        <w:r w:rsidR="001C6658">
          <w:rPr>
            <w:rFonts w:ascii="Arial" w:eastAsia="Times New Roman" w:hAnsi="Arial" w:cs="Arial"/>
            <w:lang w:eastAsia="en-CA"/>
          </w:rPr>
          <w:t>.</w:t>
        </w:r>
      </w:ins>
    </w:p>
    <w:p w:rsidR="00F666CB" w:rsidRDefault="000E09EA">
      <w:pPr>
        <w:pStyle w:val="ListParagraph"/>
        <w:numPr>
          <w:ilvl w:val="1"/>
          <w:numId w:val="2"/>
        </w:numPr>
        <w:spacing w:after="0" w:line="240" w:lineRule="auto"/>
        <w:rPr>
          <w:ins w:id="182" w:author="Rei Ruiz" w:date="2016-01-31T15:35:00Z"/>
          <w:rFonts w:ascii="Arial" w:eastAsia="Times New Roman" w:hAnsi="Arial" w:cs="Arial"/>
          <w:lang w:eastAsia="en-CA"/>
        </w:rPr>
        <w:pPrChange w:id="183" w:author="Rei Ruiz" w:date="2016-01-31T15:57:00Z">
          <w:pPr>
            <w:spacing w:after="0" w:line="240" w:lineRule="auto"/>
          </w:pPr>
        </w:pPrChange>
      </w:pPr>
      <w:ins w:id="184" w:author="John Park" w:date="2016-02-14T21:03:00Z">
        <w:r>
          <w:rPr>
            <w:rFonts w:ascii="Arial" w:eastAsia="Times New Roman" w:hAnsi="Arial" w:cs="Arial"/>
            <w:lang w:eastAsia="en-CA"/>
          </w:rPr>
          <w:t>#E0E0E0 for the footer.</w:t>
        </w:r>
      </w:ins>
      <w:ins w:id="185" w:author="Rei Ruiz" w:date="2016-01-31T15:35:00Z">
        <w:del w:id="186" w:author="John Park" w:date="2016-02-14T21:02:00Z">
          <w:r w:rsidR="00F666CB" w:rsidDel="000E09EA">
            <w:rPr>
              <w:rFonts w:ascii="Arial" w:eastAsia="Times New Roman" w:hAnsi="Arial" w:cs="Arial"/>
              <w:lang w:eastAsia="en-CA"/>
            </w:rPr>
            <w:delText>/footer</w:delText>
          </w:r>
        </w:del>
      </w:ins>
    </w:p>
    <w:p w:rsidR="00524DFA" w:rsidRDefault="001C6658">
      <w:pPr>
        <w:pStyle w:val="ListParagraph"/>
        <w:numPr>
          <w:ilvl w:val="1"/>
          <w:numId w:val="2"/>
        </w:numPr>
        <w:spacing w:after="0" w:line="240" w:lineRule="auto"/>
        <w:rPr>
          <w:ins w:id="187" w:author="Rei Ruiz" w:date="2016-01-31T15:36:00Z"/>
          <w:rFonts w:ascii="Arial" w:eastAsia="Times New Roman" w:hAnsi="Arial" w:cs="Arial"/>
          <w:lang w:eastAsia="en-CA"/>
        </w:rPr>
        <w:pPrChange w:id="188" w:author="Rei Ruiz" w:date="2016-01-31T15:57:00Z">
          <w:pPr>
            <w:spacing w:after="0" w:line="240" w:lineRule="auto"/>
          </w:pPr>
        </w:pPrChange>
      </w:pPr>
      <w:ins w:id="189" w:author="John Park" w:date="2016-02-14T21:04:00Z">
        <w:r>
          <w:rPr>
            <w:rFonts w:ascii="Arial" w:eastAsia="Times New Roman" w:hAnsi="Arial" w:cs="Arial"/>
            <w:lang w:eastAsia="en-CA"/>
          </w:rPr>
          <w:t>#000000</w:t>
        </w:r>
      </w:ins>
      <w:ins w:id="190" w:author="Rei Ruiz" w:date="2016-01-31T15:35:00Z">
        <w:del w:id="191" w:author="John Park" w:date="2016-02-14T21:04:00Z">
          <w:r w:rsidR="00F666CB" w:rsidDel="001C6658">
            <w:rPr>
              <w:rFonts w:ascii="Arial" w:eastAsia="Times New Roman" w:hAnsi="Arial" w:cs="Arial"/>
              <w:lang w:eastAsia="en-CA"/>
            </w:rPr>
            <w:delText>#BDD6A4</w:delText>
          </w:r>
        </w:del>
        <w:r w:rsidR="00F666CB">
          <w:rPr>
            <w:rFonts w:ascii="Arial" w:eastAsia="Times New Roman" w:hAnsi="Arial" w:cs="Arial"/>
            <w:lang w:eastAsia="en-CA"/>
          </w:rPr>
          <w:t xml:space="preserve"> for the navigation</w:t>
        </w:r>
      </w:ins>
      <w:ins w:id="192" w:author="John Park" w:date="2016-02-14T21:05:00Z">
        <w:r>
          <w:rPr>
            <w:rFonts w:ascii="Arial" w:eastAsia="Times New Roman" w:hAnsi="Arial" w:cs="Arial"/>
            <w:lang w:eastAsia="en-CA"/>
          </w:rPr>
          <w:t xml:space="preserve"> with #FFFFFF font colour.</w:t>
        </w:r>
      </w:ins>
    </w:p>
    <w:p w:rsidR="00F666CB" w:rsidRDefault="00F666CB">
      <w:pPr>
        <w:pStyle w:val="ListParagraph"/>
        <w:numPr>
          <w:ilvl w:val="1"/>
          <w:numId w:val="2"/>
        </w:numPr>
        <w:spacing w:after="0" w:line="240" w:lineRule="auto"/>
        <w:rPr>
          <w:ins w:id="193" w:author="Rei Ruiz" w:date="2016-01-31T15:36:00Z"/>
          <w:rFonts w:ascii="Arial" w:eastAsia="Times New Roman" w:hAnsi="Arial" w:cs="Arial"/>
          <w:lang w:eastAsia="en-CA"/>
        </w:rPr>
        <w:pPrChange w:id="194" w:author="Rei Ruiz" w:date="2016-01-31T15:57:00Z">
          <w:pPr>
            <w:spacing w:after="0" w:line="240" w:lineRule="auto"/>
          </w:pPr>
        </w:pPrChange>
      </w:pPr>
      <w:ins w:id="195" w:author="Rei Ruiz" w:date="2016-01-31T15:36:00Z">
        <w:r>
          <w:rPr>
            <w:rFonts w:ascii="Arial" w:eastAsia="Times New Roman" w:hAnsi="Arial" w:cs="Arial"/>
            <w:lang w:eastAsia="en-CA"/>
          </w:rPr>
          <w:t>#F</w:t>
        </w:r>
      </w:ins>
      <w:ins w:id="196" w:author="John Park" w:date="2016-02-14T21:04:00Z">
        <w:r w:rsidR="000E09EA">
          <w:rPr>
            <w:rFonts w:ascii="Arial" w:eastAsia="Times New Roman" w:hAnsi="Arial" w:cs="Arial"/>
            <w:lang w:eastAsia="en-CA"/>
          </w:rPr>
          <w:t>FFFFF for the content background.</w:t>
        </w:r>
      </w:ins>
      <w:ins w:id="197" w:author="Rei Ruiz" w:date="2016-01-31T15:36:00Z">
        <w:del w:id="198" w:author="John Park" w:date="2016-02-14T21:04:00Z">
          <w:r w:rsidDel="000E09EA">
            <w:rPr>
              <w:rFonts w:ascii="Arial" w:eastAsia="Times New Roman" w:hAnsi="Arial" w:cs="Arial"/>
              <w:lang w:eastAsia="en-CA"/>
            </w:rPr>
            <w:delText>6FFE0 for the body</w:delText>
          </w:r>
        </w:del>
      </w:ins>
    </w:p>
    <w:p w:rsidR="00524DFA" w:rsidRPr="00F82F9D" w:rsidRDefault="00F666CB">
      <w:pPr>
        <w:pStyle w:val="ListParagraph"/>
        <w:numPr>
          <w:ilvl w:val="1"/>
          <w:numId w:val="2"/>
        </w:numPr>
        <w:spacing w:after="0" w:line="240" w:lineRule="auto"/>
        <w:rPr>
          <w:ins w:id="199" w:author="Rei Ruiz" w:date="2016-01-31T15:11:00Z"/>
          <w:rFonts w:ascii="Arial" w:eastAsia="Times New Roman" w:hAnsi="Arial" w:cs="Arial"/>
          <w:b/>
          <w:lang w:eastAsia="en-CA"/>
        </w:rPr>
        <w:pPrChange w:id="200" w:author="Rei Ruiz" w:date="2016-01-31T15:57:00Z">
          <w:pPr>
            <w:spacing w:after="0" w:line="240" w:lineRule="auto"/>
          </w:pPr>
        </w:pPrChange>
      </w:pPr>
      <w:ins w:id="201" w:author="Rei Ruiz" w:date="2016-01-31T15:36:00Z">
        <w:r w:rsidRPr="00F82F9D">
          <w:rPr>
            <w:rFonts w:ascii="Arial" w:eastAsia="Times New Roman" w:hAnsi="Arial" w:cs="Arial"/>
            <w:lang w:eastAsia="en-CA"/>
          </w:rPr>
          <w:t>#000000 for the text</w:t>
        </w:r>
      </w:ins>
      <w:ins w:id="202" w:author="John Park" w:date="2016-02-14T21:05:00Z">
        <w:r w:rsidR="001C6658">
          <w:rPr>
            <w:rFonts w:ascii="Arial" w:eastAsia="Times New Roman" w:hAnsi="Arial" w:cs="Arial"/>
            <w:lang w:eastAsia="en-CA"/>
          </w:rPr>
          <w:t>.</w:t>
        </w:r>
      </w:ins>
    </w:p>
    <w:p w:rsidR="00524DFA" w:rsidRPr="00524DFA" w:rsidRDefault="00F666CB" w:rsidP="00F82F9D">
      <w:pPr>
        <w:spacing w:after="0" w:line="240" w:lineRule="auto"/>
        <w:rPr>
          <w:ins w:id="203" w:author="Rei Ruiz" w:date="2016-01-31T15:03:00Z"/>
          <w:rFonts w:ascii="Arial" w:eastAsia="Times New Roman" w:hAnsi="Arial" w:cs="Arial"/>
          <w:b/>
          <w:lang w:eastAsia="en-CA"/>
          <w:rPrChange w:id="204" w:author="Rei Ruiz" w:date="2016-01-31T15:08:00Z">
            <w:rPr>
              <w:ins w:id="205" w:author="Rei Ruiz" w:date="2016-01-31T15:03:00Z"/>
              <w:rFonts w:ascii="Arial" w:eastAsia="Times New Roman" w:hAnsi="Arial" w:cs="Arial"/>
              <w:lang w:eastAsia="en-CA"/>
            </w:rPr>
          </w:rPrChange>
        </w:rPr>
      </w:pPr>
      <w:ins w:id="206" w:author="Rei Ruiz" w:date="2016-01-31T15:13:00Z">
        <w:r w:rsidRPr="0096436C">
          <w:rPr>
            <w:rFonts w:ascii="Arial" w:eastAsia="Times New Roman" w:hAnsi="Arial" w:cs="Arial"/>
            <w:b/>
            <w:bCs/>
            <w:noProof/>
            <w:color w:val="000000"/>
            <w:lang w:val="en-US" w:eastAsia="ko-KR"/>
          </w:rPr>
          <w:lastRenderedPageBreak/>
          <mc:AlternateContent>
            <mc:Choice Requires="wps">
              <w:drawing>
                <wp:anchor distT="45720" distB="45720" distL="114300" distR="114300" simplePos="0" relativeHeight="251668480" behindDoc="0" locked="0" layoutInCell="1" allowOverlap="1" wp14:anchorId="3BA4D657" wp14:editId="3DBF8905">
                  <wp:simplePos x="0" y="0"/>
                  <wp:positionH relativeFrom="column">
                    <wp:posOffset>4305300</wp:posOffset>
                  </wp:positionH>
                  <wp:positionV relativeFrom="paragraph">
                    <wp:posOffset>268338</wp:posOffset>
                  </wp:positionV>
                  <wp:extent cx="2360930" cy="2994660"/>
                  <wp:effectExtent l="0" t="0" r="2286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E53A61" w:rsidRDefault="0096436C">
                              <w:pPr>
                                <w:keepNext/>
                                <w:rPr>
                                  <w:ins w:id="207" w:author="Rei Ruiz" w:date="2016-01-31T15:17:00Z"/>
                                </w:rPr>
                                <w:pPrChange w:id="208" w:author="Rei Ruiz" w:date="2016-01-31T15:17:00Z">
                                  <w:pPr/>
                                </w:pPrChange>
                              </w:pPr>
                              <w:ins w:id="209" w:author="Rei Ruiz" w:date="2016-01-31T15:13:00Z">
                                <w:r>
                                  <w:rPr>
                                    <w:noProof/>
                                    <w:lang w:val="en-US" w:eastAsia="ko-KR"/>
                                  </w:rPr>
                                  <w:drawing>
                                    <wp:inline distT="0" distB="0" distL="0" distR="0" wp14:anchorId="26DEE34E" wp14:editId="4FC2EF44">
                                      <wp:extent cx="2162810" cy="2068662"/>
                                      <wp:effectExtent l="0" t="0" r="8890" b="825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8E9BB.tmp"/>
                                              <pic:cNvPicPr/>
                                            </pic:nvPicPr>
                                            <pic:blipFill>
                                              <a:blip r:embed="rId8">
                                                <a:extLst>
                                                  <a:ext uri="{28A0092B-C50C-407E-A947-70E740481C1C}">
                                                    <a14:useLocalDpi xmlns:a14="http://schemas.microsoft.com/office/drawing/2010/main" val="0"/>
                                                  </a:ext>
                                                </a:extLst>
                                              </a:blip>
                                              <a:stretch>
                                                <a:fillRect/>
                                              </a:stretch>
                                            </pic:blipFill>
                                            <pic:spPr>
                                              <a:xfrm>
                                                <a:off x="0" y="0"/>
                                                <a:ext cx="2162810" cy="2068662"/>
                                              </a:xfrm>
                                              <a:prstGeom prst="rect">
                                                <a:avLst/>
                                              </a:prstGeom>
                                            </pic:spPr>
                                          </pic:pic>
                                        </a:graphicData>
                                      </a:graphic>
                                    </wp:inline>
                                  </w:drawing>
                                </w:r>
                              </w:ins>
                            </w:p>
                            <w:p w:rsidR="00E53A61" w:rsidRDefault="00E53A61" w:rsidP="00E53A61">
                              <w:pPr>
                                <w:pStyle w:val="Caption"/>
                                <w:rPr>
                                  <w:ins w:id="210" w:author="Rei Ruiz" w:date="2016-01-31T15:17:00Z"/>
                                </w:rPr>
                              </w:pPr>
                              <w:ins w:id="211" w:author="Rei Ruiz" w:date="2016-01-31T15:17:00Z">
                                <w:r>
                                  <w:t xml:space="preserve">Figure </w:t>
                                </w:r>
                              </w:ins>
                              <w:ins w:id="212" w:author="Rei Ruiz" w:date="2016-01-31T15:25:00Z">
                                <w:r w:rsidR="00B73D40">
                                  <w:t>3</w:t>
                                </w:r>
                              </w:ins>
                              <w:ins w:id="213" w:author="Rei Ruiz" w:date="2016-01-31T15:17:00Z">
                                <w:r>
                                  <w:t xml:space="preserve"> Gallery Page: Links to the exercises/recipes that can be done in X amount of minutes. </w:t>
                                </w:r>
                              </w:ins>
                              <w:ins w:id="214" w:author="Rei Ruiz" w:date="2016-01-31T15:18:00Z">
                                <w:r>
                                  <w:t>The user will also click the gallery image a box will open up revealing all the information on the image clicked.</w:t>
                                </w:r>
                              </w:ins>
                            </w:p>
                            <w:p w:rsidR="0096436C" w:rsidRDefault="0096436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BA4D657" id="_x0000_t202" coordsize="21600,21600" o:spt="202" path="m,l,21600r21600,l21600,xe">
                  <v:stroke joinstyle="miter"/>
                  <v:path gradientshapeok="t" o:connecttype="rect"/>
                </v:shapetype>
                <v:shape id="Text Box 2" o:spid="_x0000_s1026" type="#_x0000_t202" style="position:absolute;margin-left:339pt;margin-top:21.15pt;width:185.9pt;height:235.8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h5IwIAAEU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">
                  <v:textbox>
                    <w:txbxContent>
                      <w:p w:rsidR="00E53A61" w:rsidRDefault="0096436C" w:rsidP="00E53A61">
                        <w:pPr>
                          <w:keepNext/>
                          <w:rPr>
                            <w:ins w:id="78" w:author="Rei Ruiz" w:date="2016-01-31T15:17:00Z"/>
                          </w:rPr>
                          <w:pPrChange w:id="79" w:author="Rei Ruiz" w:date="2016-01-31T15:17:00Z">
                            <w:pPr/>
                          </w:pPrChange>
                        </w:pPr>
                        <w:ins w:id="80" w:author="Rei Ruiz" w:date="2016-01-31T15:13:00Z">
                          <w:r>
                            <w:rPr>
                              <w:noProof/>
                              <w:lang w:eastAsia="en-CA"/>
                            </w:rPr>
                            <w:drawing>
                              <wp:inline distT="0" distB="0" distL="0" distR="0" wp14:anchorId="26DEE34E" wp14:editId="4FC2EF44">
                                <wp:extent cx="2162810" cy="2068662"/>
                                <wp:effectExtent l="0" t="0" r="8890" b="825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98E9BB.tmp"/>
                                        <pic:cNvPicPr/>
                                      </pic:nvPicPr>
                                      <pic:blipFill>
                                        <a:blip r:embed="rId9">
                                          <a:extLst>
                                            <a:ext uri="{28A0092B-C50C-407E-A947-70E740481C1C}">
                                              <a14:useLocalDpi xmlns:a14="http://schemas.microsoft.com/office/drawing/2010/main" val="0"/>
                                            </a:ext>
                                          </a:extLst>
                                        </a:blip>
                                        <a:stretch>
                                          <a:fillRect/>
                                        </a:stretch>
                                      </pic:blipFill>
                                      <pic:spPr>
                                        <a:xfrm>
                                          <a:off x="0" y="0"/>
                                          <a:ext cx="2162810" cy="2068662"/>
                                        </a:xfrm>
                                        <a:prstGeom prst="rect">
                                          <a:avLst/>
                                        </a:prstGeom>
                                      </pic:spPr>
                                    </pic:pic>
                                  </a:graphicData>
                                </a:graphic>
                              </wp:inline>
                            </w:drawing>
                          </w:r>
                        </w:ins>
                      </w:p>
                      <w:p w:rsidR="00E53A61" w:rsidRDefault="00E53A61" w:rsidP="00E53A61">
                        <w:pPr>
                          <w:pStyle w:val="Caption"/>
                          <w:rPr>
                            <w:ins w:id="81" w:author="Rei Ruiz" w:date="2016-01-31T15:17:00Z"/>
                          </w:rPr>
                        </w:pPr>
                        <w:ins w:id="82" w:author="Rei Ruiz" w:date="2016-01-31T15:17:00Z">
                          <w:r>
                            <w:t xml:space="preserve">Figure </w:t>
                          </w:r>
                        </w:ins>
                        <w:ins w:id="83" w:author="Rei Ruiz" w:date="2016-01-31T15:25:00Z">
                          <w:r w:rsidR="00B73D40">
                            <w:t>3</w:t>
                          </w:r>
                        </w:ins>
                        <w:ins w:id="84" w:author="Rei Ruiz" w:date="2016-01-31T15:17:00Z">
                          <w:r>
                            <w:t xml:space="preserve"> Gallery Page: Links to the exercises/recipes that can be done in X amount of minutes. </w:t>
                          </w:r>
                        </w:ins>
                        <w:ins w:id="85" w:author="Rei Ruiz" w:date="2016-01-31T15:18:00Z">
                          <w:r>
                            <w:t>The user will also click the gallery image a box will open up revealing all the information on the image clicked.</w:t>
                          </w:r>
                        </w:ins>
                      </w:p>
                      <w:p w:rsidR="0096436C" w:rsidRDefault="0096436C"/>
                    </w:txbxContent>
                  </v:textbox>
                  <w10:wrap type="square"/>
                </v:shape>
              </w:pict>
            </mc:Fallback>
          </mc:AlternateContent>
        </w:r>
        <w:r w:rsidRPr="00524DFA">
          <w:rPr>
            <w:rFonts w:ascii="Arial" w:eastAsia="Times New Roman" w:hAnsi="Arial" w:cs="Arial"/>
            <w:b/>
            <w:noProof/>
            <w:lang w:val="en-US" w:eastAsia="ko-KR"/>
          </w:rPr>
          <mc:AlternateContent>
            <mc:Choice Requires="wps">
              <w:drawing>
                <wp:anchor distT="45720" distB="45720" distL="114300" distR="114300" simplePos="0" relativeHeight="251666432" behindDoc="0" locked="0" layoutInCell="1" allowOverlap="1" wp14:anchorId="01051B3D" wp14:editId="3BF29D32">
                  <wp:simplePos x="0" y="0"/>
                  <wp:positionH relativeFrom="column">
                    <wp:posOffset>1813560</wp:posOffset>
                  </wp:positionH>
                  <wp:positionV relativeFrom="paragraph">
                    <wp:posOffset>275713</wp:posOffset>
                  </wp:positionV>
                  <wp:extent cx="2360930" cy="2994660"/>
                  <wp:effectExtent l="0" t="0" r="22860" b="152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96436C" w:rsidRDefault="0096436C">
                              <w:pPr>
                                <w:keepNext/>
                                <w:rPr>
                                  <w:ins w:id="215" w:author="Rei Ruiz" w:date="2016-01-31T15:14:00Z"/>
                                </w:rPr>
                                <w:pPrChange w:id="216" w:author="Rei Ruiz" w:date="2016-01-31T15:14:00Z">
                                  <w:pPr/>
                                </w:pPrChange>
                              </w:pPr>
                              <w:ins w:id="217" w:author="Rei Ruiz" w:date="2016-01-31T15:13:00Z">
                                <w:r>
                                  <w:rPr>
                                    <w:noProof/>
                                    <w:lang w:val="en-US" w:eastAsia="ko-KR"/>
                                  </w:rPr>
                                  <w:drawing>
                                    <wp:inline distT="0" distB="0" distL="0" distR="0" wp14:anchorId="15E4138F" wp14:editId="69CF1FE0">
                                      <wp:extent cx="2162810" cy="2064736"/>
                                      <wp:effectExtent l="0" t="0" r="889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AE4F.tmp"/>
                                              <pic:cNvPicPr/>
                                            </pic:nvPicPr>
                                            <pic:blipFill>
                                              <a:blip r:embed="rId10">
                                                <a:extLst>
                                                  <a:ext uri="{28A0092B-C50C-407E-A947-70E740481C1C}">
                                                    <a14:useLocalDpi xmlns:a14="http://schemas.microsoft.com/office/drawing/2010/main" val="0"/>
                                                  </a:ext>
                                                </a:extLst>
                                              </a:blip>
                                              <a:stretch>
                                                <a:fillRect/>
                                              </a:stretch>
                                            </pic:blipFill>
                                            <pic:spPr>
                                              <a:xfrm>
                                                <a:off x="0" y="0"/>
                                                <a:ext cx="2162810" cy="2064736"/>
                                              </a:xfrm>
                                              <a:prstGeom prst="rect">
                                                <a:avLst/>
                                              </a:prstGeom>
                                            </pic:spPr>
                                          </pic:pic>
                                        </a:graphicData>
                                      </a:graphic>
                                    </wp:inline>
                                  </w:drawing>
                                </w:r>
                              </w:ins>
                            </w:p>
                            <w:p w:rsidR="0096436C" w:rsidRDefault="0096436C" w:rsidP="00E53A61">
                              <w:pPr>
                                <w:pStyle w:val="Caption"/>
                                <w:rPr>
                                  <w:ins w:id="218" w:author="Rei Ruiz" w:date="2016-01-31T15:14:00Z"/>
                                </w:rPr>
                              </w:pPr>
                              <w:ins w:id="219" w:author="Rei Ruiz" w:date="2016-01-31T15:14:00Z">
                                <w:r>
                                  <w:t xml:space="preserve">Figure </w:t>
                                </w:r>
                              </w:ins>
                              <w:ins w:id="220" w:author="Rei Ruiz" w:date="2016-01-31T15:25:00Z">
                                <w:r w:rsidR="00B73D40">
                                  <w:t>2</w:t>
                                </w:r>
                              </w:ins>
                              <w:ins w:id="221" w:author="Rei Ruiz" w:date="2016-01-31T15:14:00Z">
                                <w:r>
                                  <w:t xml:space="preserve"> Time/Activity Page: There will be two pages similar to this layout; one with links to exercises that</w:t>
                                </w:r>
                              </w:ins>
                              <w:ins w:id="222" w:author="Rei Ruiz" w:date="2016-01-31T15:15:00Z">
                                <w:r>
                                  <w:t xml:space="preserve"> can be done in 15, 30, or 60 minutes and one with links to recipes that can be done in 15, 30, or 60 minutes.</w:t>
                                </w:r>
                              </w:ins>
                            </w:p>
                            <w:p w:rsidR="00524DFA" w:rsidRDefault="00524DF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1051B3D" id="_x0000_s1027" type="#_x0000_t202" style="position:absolute;margin-left:142.8pt;margin-top:21.7pt;width:185.9pt;height:235.8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vK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">
                  <v:textbox>
                    <w:txbxContent>
                      <w:p w:rsidR="0096436C" w:rsidRDefault="0096436C" w:rsidP="0096436C">
                        <w:pPr>
                          <w:keepNext/>
                          <w:rPr>
                            <w:ins w:id="94" w:author="Rei Ruiz" w:date="2016-01-31T15:14:00Z"/>
                          </w:rPr>
                          <w:pPrChange w:id="95" w:author="Rei Ruiz" w:date="2016-01-31T15:14:00Z">
                            <w:pPr/>
                          </w:pPrChange>
                        </w:pPr>
                        <w:ins w:id="96" w:author="Rei Ruiz" w:date="2016-01-31T15:13:00Z">
                          <w:r>
                            <w:rPr>
                              <w:noProof/>
                              <w:lang w:eastAsia="en-CA"/>
                            </w:rPr>
                            <w:drawing>
                              <wp:inline distT="0" distB="0" distL="0" distR="0" wp14:anchorId="15E4138F" wp14:editId="69CF1FE0">
                                <wp:extent cx="2162810" cy="2064736"/>
                                <wp:effectExtent l="0" t="0" r="889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AE4F.tmp"/>
                                        <pic:cNvPicPr/>
                                      </pic:nvPicPr>
                                      <pic:blipFill>
                                        <a:blip r:embed="rId11">
                                          <a:extLst>
                                            <a:ext uri="{28A0092B-C50C-407E-A947-70E740481C1C}">
                                              <a14:useLocalDpi xmlns:a14="http://schemas.microsoft.com/office/drawing/2010/main" val="0"/>
                                            </a:ext>
                                          </a:extLst>
                                        </a:blip>
                                        <a:stretch>
                                          <a:fillRect/>
                                        </a:stretch>
                                      </pic:blipFill>
                                      <pic:spPr>
                                        <a:xfrm>
                                          <a:off x="0" y="0"/>
                                          <a:ext cx="2162810" cy="2064736"/>
                                        </a:xfrm>
                                        <a:prstGeom prst="rect">
                                          <a:avLst/>
                                        </a:prstGeom>
                                      </pic:spPr>
                                    </pic:pic>
                                  </a:graphicData>
                                </a:graphic>
                              </wp:inline>
                            </w:drawing>
                          </w:r>
                        </w:ins>
                      </w:p>
                      <w:p w:rsidR="0096436C" w:rsidRDefault="0096436C" w:rsidP="00E53A61">
                        <w:pPr>
                          <w:pStyle w:val="Caption"/>
                          <w:rPr>
                            <w:ins w:id="97" w:author="Rei Ruiz" w:date="2016-01-31T15:14:00Z"/>
                          </w:rPr>
                        </w:pPr>
                        <w:ins w:id="98" w:author="Rei Ruiz" w:date="2016-01-31T15:14:00Z">
                          <w:r>
                            <w:t xml:space="preserve">Figure </w:t>
                          </w:r>
                        </w:ins>
                        <w:ins w:id="99" w:author="Rei Ruiz" w:date="2016-01-31T15:25:00Z">
                          <w:r w:rsidR="00B73D40">
                            <w:t>2</w:t>
                          </w:r>
                        </w:ins>
                        <w:ins w:id="100" w:author="Rei Ruiz" w:date="2016-01-31T15:14:00Z">
                          <w:r>
                            <w:t xml:space="preserve"> Time/Activity Page: There will be two pages similar to this layout; one with links to exercises that</w:t>
                          </w:r>
                        </w:ins>
                        <w:ins w:id="101" w:author="Rei Ruiz" w:date="2016-01-31T15:15:00Z">
                          <w:r>
                            <w:t xml:space="preserve"> can be done in 15, 30, or 60 minutes and one with links to recipes that can be done in 15, 30, or 60 minutes.</w:t>
                          </w:r>
                        </w:ins>
                      </w:p>
                      <w:p w:rsidR="00524DFA" w:rsidRDefault="00524DFA"/>
                    </w:txbxContent>
                  </v:textbox>
                  <w10:wrap type="square"/>
                </v:shape>
              </w:pict>
            </mc:Fallback>
          </mc:AlternateContent>
        </w:r>
      </w:ins>
      <w:ins w:id="223" w:author="Rei Ruiz" w:date="2016-01-31T15:12:00Z">
        <w:r w:rsidRPr="00524DFA">
          <w:rPr>
            <w:rFonts w:ascii="Arial" w:eastAsia="Times New Roman" w:hAnsi="Arial" w:cs="Arial"/>
            <w:b/>
            <w:noProof/>
            <w:lang w:val="en-US" w:eastAsia="ko-KR"/>
          </w:rPr>
          <mc:AlternateContent>
            <mc:Choice Requires="wps">
              <w:drawing>
                <wp:anchor distT="45720" distB="45720" distL="114300" distR="114300" simplePos="0" relativeHeight="251664384" behindDoc="1" locked="0" layoutInCell="1" allowOverlap="1" wp14:anchorId="408A6C95" wp14:editId="1974785B">
                  <wp:simplePos x="0" y="0"/>
                  <wp:positionH relativeFrom="column">
                    <wp:posOffset>-670560</wp:posOffset>
                  </wp:positionH>
                  <wp:positionV relativeFrom="paragraph">
                    <wp:posOffset>296545</wp:posOffset>
                  </wp:positionV>
                  <wp:extent cx="2360930" cy="2994660"/>
                  <wp:effectExtent l="0" t="0" r="22860" b="15240"/>
                  <wp:wrapTight wrapText="bothSides">
                    <wp:wrapPolygon edited="0">
                      <wp:start x="0" y="0"/>
                      <wp:lineTo x="0" y="21573"/>
                      <wp:lineTo x="21635" y="21573"/>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4660"/>
                          </a:xfrm>
                          <a:prstGeom prst="rect">
                            <a:avLst/>
                          </a:prstGeom>
                          <a:solidFill>
                            <a:srgbClr val="FFFFFF"/>
                          </a:solidFill>
                          <a:ln w="9525">
                            <a:solidFill>
                              <a:srgbClr val="000000"/>
                            </a:solidFill>
                            <a:miter lim="800000"/>
                            <a:headEnd/>
                            <a:tailEnd/>
                          </a:ln>
                        </wps:spPr>
                        <wps:txbx>
                          <w:txbxContent>
                            <w:p w:rsidR="00524DFA" w:rsidRDefault="00524DFA">
                              <w:pPr>
                                <w:keepNext/>
                                <w:rPr>
                                  <w:ins w:id="224" w:author="Rei Ruiz" w:date="2016-01-31T15:13:00Z"/>
                                </w:rPr>
                                <w:pPrChange w:id="225" w:author="Rei Ruiz" w:date="2016-01-31T15:13:00Z">
                                  <w:pPr/>
                                </w:pPrChange>
                              </w:pPr>
                              <w:ins w:id="226" w:author="Rei Ruiz" w:date="2016-01-31T15:12:00Z">
                                <w:r>
                                  <w:rPr>
                                    <w:noProof/>
                                    <w:lang w:val="en-US" w:eastAsia="ko-KR"/>
                                  </w:rPr>
                                  <w:drawing>
                                    <wp:inline distT="0" distB="0" distL="0" distR="0" wp14:anchorId="17543510" wp14:editId="148457D2">
                                      <wp:extent cx="2162810" cy="2064385"/>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162810" cy="2064385"/>
                                              </a:xfrm>
                                              <a:prstGeom prst="rect">
                                                <a:avLst/>
                                              </a:prstGeom>
                                            </pic:spPr>
                                          </pic:pic>
                                        </a:graphicData>
                                      </a:graphic>
                                    </wp:inline>
                                  </w:drawing>
                                </w:r>
                              </w:ins>
                            </w:p>
                            <w:p w:rsidR="00524DFA" w:rsidRDefault="00524DFA" w:rsidP="00E53A61">
                              <w:pPr>
                                <w:pStyle w:val="Caption"/>
                                <w:rPr>
                                  <w:ins w:id="227" w:author="Rei Ruiz" w:date="2016-01-31T15:13:00Z"/>
                                </w:rPr>
                              </w:pPr>
                              <w:ins w:id="228" w:author="Rei Ruiz" w:date="2016-01-31T15:13:00Z">
                                <w:r>
                                  <w:t xml:space="preserve">Figure </w:t>
                                </w:r>
                                <w:r>
                                  <w:fldChar w:fldCharType="begin"/>
                                </w:r>
                                <w:r>
                                  <w:instrText xml:space="preserve"> SEQ Figure \* ARABIC </w:instrText>
                                </w:r>
                              </w:ins>
                              <w:r>
                                <w:fldChar w:fldCharType="separate"/>
                              </w:r>
                              <w:ins w:id="229" w:author="Rei Ruiz" w:date="2016-01-31T15:51:00Z">
                                <w:r w:rsidR="00F23B95">
                                  <w:rPr>
                                    <w:noProof/>
                                  </w:rPr>
                                  <w:t>1</w:t>
                                </w:r>
                              </w:ins>
                              <w:ins w:id="230" w:author="Rei Ruiz" w:date="2016-01-31T15:13:00Z">
                                <w:r>
                                  <w:fldChar w:fldCharType="end"/>
                                </w:r>
                                <w:r>
                                  <w:t xml:space="preserve"> Homepage</w:t>
                                </w:r>
                              </w:ins>
                              <w:ins w:id="231" w:author="Rei Ruiz" w:date="2016-01-31T15:15:00Z">
                                <w:r w:rsidR="0096436C">
                                  <w:t>: Main page th</w:t>
                                </w:r>
                                <w:r w:rsidR="00EF00FB">
                                  <w:t xml:space="preserve">at </w:t>
                                </w:r>
                                <w:r w:rsidR="0096436C">
                                  <w:t>features a large image and a section with text about what we hope to accomplish with this website.</w:t>
                                </w:r>
                              </w:ins>
                            </w:p>
                            <w:p w:rsidR="00524DFA" w:rsidRDefault="00524DF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8A6C95" id="_x0000_s1028" type="#_x0000_t202" style="position:absolute;margin-left:-52.8pt;margin-top:23.35pt;width:185.9pt;height:235.8pt;z-index:-2516520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CG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">
                  <v:textbox>
                    <w:txbxContent>
                      <w:p w:rsidR="00524DFA" w:rsidRDefault="00524DFA" w:rsidP="00524DFA">
                        <w:pPr>
                          <w:keepNext/>
                          <w:rPr>
                            <w:ins w:id="111" w:author="Rei Ruiz" w:date="2016-01-31T15:13:00Z"/>
                          </w:rPr>
                          <w:pPrChange w:id="112" w:author="Rei Ruiz" w:date="2016-01-31T15:13:00Z">
                            <w:pPr/>
                          </w:pPrChange>
                        </w:pPr>
                        <w:ins w:id="113" w:author="Rei Ruiz" w:date="2016-01-31T15:12:00Z">
                          <w:r>
                            <w:rPr>
                              <w:noProof/>
                              <w:lang w:eastAsia="en-CA"/>
                            </w:rPr>
                            <w:drawing>
                              <wp:inline distT="0" distB="0" distL="0" distR="0" wp14:anchorId="17543510" wp14:editId="148457D2">
                                <wp:extent cx="2162810" cy="2064385"/>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162810" cy="2064385"/>
                                        </a:xfrm>
                                        <a:prstGeom prst="rect">
                                          <a:avLst/>
                                        </a:prstGeom>
                                      </pic:spPr>
                                    </pic:pic>
                                  </a:graphicData>
                                </a:graphic>
                              </wp:inline>
                            </w:drawing>
                          </w:r>
                        </w:ins>
                      </w:p>
                      <w:p w:rsidR="00524DFA" w:rsidRDefault="00524DFA" w:rsidP="00E53A61">
                        <w:pPr>
                          <w:pStyle w:val="Caption"/>
                          <w:rPr>
                            <w:ins w:id="114" w:author="Rei Ruiz" w:date="2016-01-31T15:13:00Z"/>
                          </w:rPr>
                        </w:pPr>
                        <w:ins w:id="115" w:author="Rei Ruiz" w:date="2016-01-31T15:13:00Z">
                          <w:r>
                            <w:t xml:space="preserve">Figure </w:t>
                          </w:r>
                          <w:r>
                            <w:fldChar w:fldCharType="begin"/>
                          </w:r>
                          <w:r>
                            <w:instrText xml:space="preserve"> SEQ Figure \* ARABIC </w:instrText>
                          </w:r>
                        </w:ins>
                        <w:r>
                          <w:fldChar w:fldCharType="separate"/>
                        </w:r>
                        <w:ins w:id="116" w:author="Rei Ruiz" w:date="2016-01-31T15:51:00Z">
                          <w:r w:rsidR="00F23B95">
                            <w:rPr>
                              <w:noProof/>
                            </w:rPr>
                            <w:t>1</w:t>
                          </w:r>
                        </w:ins>
                        <w:ins w:id="117" w:author="Rei Ruiz" w:date="2016-01-31T15:13:00Z">
                          <w:r>
                            <w:fldChar w:fldCharType="end"/>
                          </w:r>
                          <w:r>
                            <w:t xml:space="preserve"> Homepage</w:t>
                          </w:r>
                        </w:ins>
                        <w:ins w:id="118" w:author="Rei Ruiz" w:date="2016-01-31T15:15:00Z">
                          <w:r w:rsidR="0096436C">
                            <w:t>: Main page th</w:t>
                          </w:r>
                          <w:r w:rsidR="00EF00FB">
                            <w:t xml:space="preserve">at </w:t>
                          </w:r>
                          <w:r w:rsidR="0096436C">
                            <w:t>features a large image and a section with text about what we hope to accomplish with this website.</w:t>
                          </w:r>
                        </w:ins>
                      </w:p>
                      <w:p w:rsidR="00524DFA" w:rsidRDefault="00524DFA"/>
                    </w:txbxContent>
                  </v:textbox>
                  <w10:wrap type="tight"/>
                </v:shape>
              </w:pict>
            </mc:Fallback>
          </mc:AlternateContent>
        </w:r>
      </w:ins>
    </w:p>
    <w:p w:rsidR="00524DFA" w:rsidRPr="00260113" w:rsidDel="00F23B95" w:rsidRDefault="00524DFA" w:rsidP="00160A70">
      <w:pPr>
        <w:spacing w:after="0" w:line="240" w:lineRule="auto"/>
        <w:rPr>
          <w:del w:id="232" w:author="Rei Ruiz" w:date="2016-01-31T15:52:00Z"/>
          <w:rFonts w:ascii="Arial" w:eastAsia="Times New Roman" w:hAnsi="Arial" w:cs="Arial"/>
          <w:lang w:eastAsia="en-CA"/>
        </w:rPr>
      </w:pPr>
    </w:p>
    <w:p w:rsidR="00524DFA" w:rsidRDefault="00524DFA" w:rsidP="00160A70">
      <w:pPr>
        <w:spacing w:after="0" w:line="240" w:lineRule="auto"/>
        <w:jc w:val="center"/>
        <w:rPr>
          <w:ins w:id="233" w:author="Rei Ruiz" w:date="2016-01-31T15:13:00Z"/>
          <w:rFonts w:ascii="Arial" w:eastAsia="Times New Roman" w:hAnsi="Arial" w:cs="Arial"/>
          <w:b/>
          <w:bCs/>
          <w:color w:val="000000"/>
          <w:lang w:eastAsia="en-CA"/>
        </w:rPr>
      </w:pPr>
    </w:p>
    <w:p w:rsidR="00524DFA" w:rsidRDefault="00954DFB" w:rsidP="00160A70">
      <w:pPr>
        <w:spacing w:after="0" w:line="240" w:lineRule="auto"/>
        <w:jc w:val="center"/>
        <w:rPr>
          <w:ins w:id="234" w:author="Rei Ruiz" w:date="2016-01-31T15:13:00Z"/>
          <w:rFonts w:ascii="Arial" w:eastAsia="Times New Roman" w:hAnsi="Arial" w:cs="Arial"/>
          <w:b/>
          <w:bCs/>
          <w:color w:val="000000"/>
          <w:lang w:eastAsia="en-CA"/>
        </w:rPr>
      </w:pPr>
      <w:ins w:id="235" w:author="Rei Ruiz" w:date="2016-01-31T15:20:00Z">
        <w:r w:rsidRPr="00E53A61">
          <w:rPr>
            <w:rFonts w:ascii="Arial" w:eastAsia="Times New Roman" w:hAnsi="Arial" w:cs="Arial"/>
            <w:b/>
            <w:bCs/>
            <w:noProof/>
            <w:color w:val="000000"/>
            <w:lang w:val="en-US" w:eastAsia="ko-KR"/>
          </w:rPr>
          <mc:AlternateContent>
            <mc:Choice Requires="wps">
              <w:drawing>
                <wp:anchor distT="45720" distB="45720" distL="114300" distR="114300" simplePos="0" relativeHeight="251672576" behindDoc="0" locked="0" layoutInCell="1" allowOverlap="1" wp14:anchorId="3D473FFD" wp14:editId="716EA805">
                  <wp:simplePos x="0" y="0"/>
                  <wp:positionH relativeFrom="column">
                    <wp:posOffset>3260090</wp:posOffset>
                  </wp:positionH>
                  <wp:positionV relativeFrom="paragraph">
                    <wp:posOffset>22860</wp:posOffset>
                  </wp:positionV>
                  <wp:extent cx="2360930" cy="2758440"/>
                  <wp:effectExtent l="0" t="0" r="2286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58440"/>
                          </a:xfrm>
                          <a:prstGeom prst="rect">
                            <a:avLst/>
                          </a:prstGeom>
                          <a:solidFill>
                            <a:srgbClr val="FFFFFF"/>
                          </a:solidFill>
                          <a:ln w="9525">
                            <a:solidFill>
                              <a:srgbClr val="000000"/>
                            </a:solidFill>
                            <a:miter lim="800000"/>
                            <a:headEnd/>
                            <a:tailEnd/>
                          </a:ln>
                        </wps:spPr>
                        <wps:txbx>
                          <w:txbxContent>
                            <w:p w:rsidR="00E53A61" w:rsidRDefault="00E53A61">
                              <w:pPr>
                                <w:keepNext/>
                                <w:rPr>
                                  <w:ins w:id="236" w:author="Rei Ruiz" w:date="2016-01-31T15:21:00Z"/>
                                </w:rPr>
                                <w:pPrChange w:id="237" w:author="Rei Ruiz" w:date="2016-01-31T15:21:00Z">
                                  <w:pPr/>
                                </w:pPrChange>
                              </w:pPr>
                              <w:ins w:id="238" w:author="Rei Ruiz" w:date="2016-01-31T15:20:00Z">
                                <w:r>
                                  <w:rPr>
                                    <w:noProof/>
                                    <w:lang w:val="en-US" w:eastAsia="ko-KR"/>
                                  </w:rPr>
                                  <w:drawing>
                                    <wp:inline distT="0" distB="0" distL="0" distR="0" wp14:anchorId="7F733511" wp14:editId="01C7CB5C">
                                      <wp:extent cx="2162810" cy="2056584"/>
                                      <wp:effectExtent l="0" t="0" r="8890" b="127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8B757.tmp"/>
                                              <pic:cNvPicPr/>
                                            </pic:nvPicPr>
                                            <pic:blipFill>
                                              <a:blip r:embed="rId14">
                                                <a:extLst>
                                                  <a:ext uri="{28A0092B-C50C-407E-A947-70E740481C1C}">
                                                    <a14:useLocalDpi xmlns:a14="http://schemas.microsoft.com/office/drawing/2010/main" val="0"/>
                                                  </a:ext>
                                                </a:extLst>
                                              </a:blip>
                                              <a:stretch>
                                                <a:fillRect/>
                                              </a:stretch>
                                            </pic:blipFill>
                                            <pic:spPr>
                                              <a:xfrm>
                                                <a:off x="0" y="0"/>
                                                <a:ext cx="2162810" cy="2056584"/>
                                              </a:xfrm>
                                              <a:prstGeom prst="rect">
                                                <a:avLst/>
                                              </a:prstGeom>
                                            </pic:spPr>
                                          </pic:pic>
                                        </a:graphicData>
                                      </a:graphic>
                                    </wp:inline>
                                  </w:drawing>
                                </w:r>
                              </w:ins>
                            </w:p>
                            <w:p w:rsidR="00E53A61" w:rsidRDefault="00E53A61" w:rsidP="00F82F9D">
                              <w:pPr>
                                <w:pStyle w:val="Caption"/>
                                <w:rPr>
                                  <w:ins w:id="239" w:author="Rei Ruiz" w:date="2016-01-31T15:21:00Z"/>
                                </w:rPr>
                              </w:pPr>
                              <w:ins w:id="240" w:author="Rei Ruiz" w:date="2016-01-31T15:21:00Z">
                                <w:r>
                                  <w:t xml:space="preserve">Figure </w:t>
                                </w:r>
                              </w:ins>
                              <w:ins w:id="241" w:author="Rei Ruiz" w:date="2016-01-31T15:25:00Z">
                                <w:r w:rsidR="00B73D40">
                                  <w:t>5</w:t>
                                </w:r>
                              </w:ins>
                              <w:ins w:id="242" w:author="Rei Ruiz" w:date="2016-01-31T15:21:00Z">
                                <w:r>
                                  <w:t xml:space="preserve"> User Registration/Login: </w:t>
                                </w:r>
                                <w:r w:rsidRPr="00E53A61">
                                  <w:t>This is the page the user will go when they attempt to log in, or create an account.</w:t>
                                </w:r>
                              </w:ins>
                            </w:p>
                            <w:p w:rsidR="00E53A61" w:rsidRDefault="00E53A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473FFD" id="_x0000_s1029" type="#_x0000_t202" style="position:absolute;left:0;text-align:left;margin-left:256.7pt;margin-top:1.8pt;width:185.9pt;height:217.2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htQJgIAAEw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">
                  <v:textbox>
                    <w:txbxContent>
                      <w:p w:rsidR="00E53A61" w:rsidRDefault="00E53A61" w:rsidP="00E53A61">
                        <w:pPr>
                          <w:keepNext/>
                          <w:rPr>
                            <w:ins w:id="130" w:author="Rei Ruiz" w:date="2016-01-31T15:21:00Z"/>
                          </w:rPr>
                          <w:pPrChange w:id="131" w:author="Rei Ruiz" w:date="2016-01-31T15:21:00Z">
                            <w:pPr/>
                          </w:pPrChange>
                        </w:pPr>
                        <w:ins w:id="132" w:author="Rei Ruiz" w:date="2016-01-31T15:20:00Z">
                          <w:r>
                            <w:rPr>
                              <w:noProof/>
                              <w:lang w:eastAsia="en-CA"/>
                            </w:rPr>
                            <w:drawing>
                              <wp:inline distT="0" distB="0" distL="0" distR="0" wp14:anchorId="7F733511" wp14:editId="01C7CB5C">
                                <wp:extent cx="2162810" cy="2056584"/>
                                <wp:effectExtent l="0" t="0" r="8890" b="127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8B757.tmp"/>
                                        <pic:cNvPicPr/>
                                      </pic:nvPicPr>
                                      <pic:blipFill>
                                        <a:blip r:embed="rId15">
                                          <a:extLst>
                                            <a:ext uri="{28A0092B-C50C-407E-A947-70E740481C1C}">
                                              <a14:useLocalDpi xmlns:a14="http://schemas.microsoft.com/office/drawing/2010/main" val="0"/>
                                            </a:ext>
                                          </a:extLst>
                                        </a:blip>
                                        <a:stretch>
                                          <a:fillRect/>
                                        </a:stretch>
                                      </pic:blipFill>
                                      <pic:spPr>
                                        <a:xfrm>
                                          <a:off x="0" y="0"/>
                                          <a:ext cx="2162810" cy="2056584"/>
                                        </a:xfrm>
                                        <a:prstGeom prst="rect">
                                          <a:avLst/>
                                        </a:prstGeom>
                                      </pic:spPr>
                                    </pic:pic>
                                  </a:graphicData>
                                </a:graphic>
                              </wp:inline>
                            </w:drawing>
                          </w:r>
                        </w:ins>
                      </w:p>
                      <w:p w:rsidR="00E53A61" w:rsidRDefault="00E53A61" w:rsidP="00F82F9D">
                        <w:pPr>
                          <w:pStyle w:val="Caption"/>
                          <w:rPr>
                            <w:ins w:id="133" w:author="Rei Ruiz" w:date="2016-01-31T15:21:00Z"/>
                          </w:rPr>
                        </w:pPr>
                        <w:ins w:id="134" w:author="Rei Ruiz" w:date="2016-01-31T15:21:00Z">
                          <w:r>
                            <w:t xml:space="preserve">Figure </w:t>
                          </w:r>
                        </w:ins>
                        <w:ins w:id="135" w:author="Rei Ruiz" w:date="2016-01-31T15:25:00Z">
                          <w:r w:rsidR="00B73D40">
                            <w:t>5</w:t>
                          </w:r>
                        </w:ins>
                        <w:ins w:id="136" w:author="Rei Ruiz" w:date="2016-01-31T15:21:00Z">
                          <w:r>
                            <w:t xml:space="preserve"> User Registration/Login: </w:t>
                          </w:r>
                          <w:r w:rsidRPr="00E53A61">
                            <w:t>This is the page the user will go when they attempt to log in, or create an account.</w:t>
                          </w:r>
                        </w:ins>
                      </w:p>
                      <w:p w:rsidR="00E53A61" w:rsidRDefault="00E53A61"/>
                    </w:txbxContent>
                  </v:textbox>
                  <w10:wrap type="square"/>
                </v:shape>
              </w:pict>
            </mc:Fallback>
          </mc:AlternateContent>
        </w:r>
      </w:ins>
      <w:ins w:id="243" w:author="Rei Ruiz" w:date="2016-01-31T15:19:00Z">
        <w:r w:rsidR="00E53A61" w:rsidRPr="00E53A61">
          <w:rPr>
            <w:rFonts w:ascii="Arial" w:eastAsia="Times New Roman" w:hAnsi="Arial" w:cs="Arial"/>
            <w:b/>
            <w:bCs/>
            <w:noProof/>
            <w:color w:val="000000"/>
            <w:lang w:val="en-US" w:eastAsia="ko-KR"/>
          </w:rPr>
          <mc:AlternateContent>
            <mc:Choice Requires="wps">
              <w:drawing>
                <wp:anchor distT="45720" distB="45720" distL="114300" distR="114300" simplePos="0" relativeHeight="251670528" behindDoc="0" locked="0" layoutInCell="1" allowOverlap="1" wp14:anchorId="22CE71E8" wp14:editId="64F48607">
                  <wp:simplePos x="0" y="0"/>
                  <wp:positionH relativeFrom="column">
                    <wp:posOffset>472440</wp:posOffset>
                  </wp:positionH>
                  <wp:positionV relativeFrom="paragraph">
                    <wp:posOffset>15240</wp:posOffset>
                  </wp:positionV>
                  <wp:extent cx="2360930" cy="2766060"/>
                  <wp:effectExtent l="0" t="0" r="2286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6060"/>
                          </a:xfrm>
                          <a:prstGeom prst="rect">
                            <a:avLst/>
                          </a:prstGeom>
                          <a:solidFill>
                            <a:srgbClr val="FFFFFF"/>
                          </a:solidFill>
                          <a:ln w="9525">
                            <a:solidFill>
                              <a:srgbClr val="000000"/>
                            </a:solidFill>
                            <a:miter lim="800000"/>
                            <a:headEnd/>
                            <a:tailEnd/>
                          </a:ln>
                        </wps:spPr>
                        <wps:txbx>
                          <w:txbxContent>
                            <w:p w:rsidR="00E53A61" w:rsidRDefault="00E53A61">
                              <w:pPr>
                                <w:keepNext/>
                                <w:rPr>
                                  <w:ins w:id="244" w:author="Rei Ruiz" w:date="2016-01-31T15:19:00Z"/>
                                </w:rPr>
                                <w:pPrChange w:id="245" w:author="Rei Ruiz" w:date="2016-01-31T15:19:00Z">
                                  <w:pPr/>
                                </w:pPrChange>
                              </w:pPr>
                              <w:ins w:id="246" w:author="Rei Ruiz" w:date="2016-01-31T15:19:00Z">
                                <w:r>
                                  <w:rPr>
                                    <w:noProof/>
                                    <w:lang w:val="en-US" w:eastAsia="ko-KR"/>
                                  </w:rPr>
                                  <w:drawing>
                                    <wp:inline distT="0" distB="0" distL="0" distR="0" wp14:anchorId="2995D7F8" wp14:editId="748B1FFB">
                                      <wp:extent cx="2162810" cy="2060344"/>
                                      <wp:effectExtent l="0" t="0" r="889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9888A9.tmp"/>
                                              <pic:cNvPicPr/>
                                            </pic:nvPicPr>
                                            <pic:blipFill>
                                              <a:blip r:embed="rId16">
                                                <a:extLst>
                                                  <a:ext uri="{28A0092B-C50C-407E-A947-70E740481C1C}">
                                                    <a14:useLocalDpi xmlns:a14="http://schemas.microsoft.com/office/drawing/2010/main" val="0"/>
                                                  </a:ext>
                                                </a:extLst>
                                              </a:blip>
                                              <a:stretch>
                                                <a:fillRect/>
                                              </a:stretch>
                                            </pic:blipFill>
                                            <pic:spPr>
                                              <a:xfrm>
                                                <a:off x="0" y="0"/>
                                                <a:ext cx="2162810" cy="2060344"/>
                                              </a:xfrm>
                                              <a:prstGeom prst="rect">
                                                <a:avLst/>
                                              </a:prstGeom>
                                            </pic:spPr>
                                          </pic:pic>
                                        </a:graphicData>
                                      </a:graphic>
                                    </wp:inline>
                                  </w:drawing>
                                </w:r>
                              </w:ins>
                            </w:p>
                            <w:p w:rsidR="00E53A61" w:rsidRDefault="00E53A61" w:rsidP="00F82F9D">
                              <w:pPr>
                                <w:pStyle w:val="Caption"/>
                                <w:rPr>
                                  <w:ins w:id="247" w:author="Rei Ruiz" w:date="2016-01-31T15:19:00Z"/>
                                </w:rPr>
                              </w:pPr>
                              <w:ins w:id="248" w:author="Rei Ruiz" w:date="2016-01-31T15:19:00Z">
                                <w:r>
                                  <w:t xml:space="preserve">Figure </w:t>
                                </w:r>
                              </w:ins>
                              <w:ins w:id="249" w:author="Rei Ruiz" w:date="2016-01-31T15:25:00Z">
                                <w:r w:rsidR="00B73D40">
                                  <w:t>4</w:t>
                                </w:r>
                              </w:ins>
                              <w:ins w:id="250" w:author="Rei Ruiz" w:date="2016-01-31T15:19:00Z">
                                <w:r>
                                  <w:t xml:space="preserve"> The User Page: </w:t>
                                </w:r>
                                <w:r w:rsidRPr="000C5462">
                                  <w:t>This page is the user page where users can create an itinerary, view your favourites, and check the achievements</w:t>
                                </w:r>
                                <w:r>
                                  <w:t>.</w:t>
                                </w:r>
                              </w:ins>
                            </w:p>
                            <w:p w:rsidR="00E53A61" w:rsidRDefault="00E53A6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CE71E8" id="_x0000_s1030" type="#_x0000_t202" style="position:absolute;left:0;text-align:left;margin-left:37.2pt;margin-top:1.2pt;width:185.9pt;height:217.8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">
                  <v:textbox>
                    <w:txbxContent>
                      <w:p w:rsidR="00E53A61" w:rsidRDefault="00E53A61" w:rsidP="00E53A61">
                        <w:pPr>
                          <w:keepNext/>
                          <w:rPr>
                            <w:ins w:id="145" w:author="Rei Ruiz" w:date="2016-01-31T15:19:00Z"/>
                          </w:rPr>
                          <w:pPrChange w:id="146" w:author="Rei Ruiz" w:date="2016-01-31T15:19:00Z">
                            <w:pPr/>
                          </w:pPrChange>
                        </w:pPr>
                        <w:ins w:id="147" w:author="Rei Ruiz" w:date="2016-01-31T15:19:00Z">
                          <w:r>
                            <w:rPr>
                              <w:noProof/>
                              <w:lang w:eastAsia="en-CA"/>
                            </w:rPr>
                            <w:drawing>
                              <wp:inline distT="0" distB="0" distL="0" distR="0" wp14:anchorId="2995D7F8" wp14:editId="748B1FFB">
                                <wp:extent cx="2162810" cy="2060344"/>
                                <wp:effectExtent l="0" t="0" r="889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9888A9.tmp"/>
                                        <pic:cNvPicPr/>
                                      </pic:nvPicPr>
                                      <pic:blipFill>
                                        <a:blip r:embed="rId17">
                                          <a:extLst>
                                            <a:ext uri="{28A0092B-C50C-407E-A947-70E740481C1C}">
                                              <a14:useLocalDpi xmlns:a14="http://schemas.microsoft.com/office/drawing/2010/main" val="0"/>
                                            </a:ext>
                                          </a:extLst>
                                        </a:blip>
                                        <a:stretch>
                                          <a:fillRect/>
                                        </a:stretch>
                                      </pic:blipFill>
                                      <pic:spPr>
                                        <a:xfrm>
                                          <a:off x="0" y="0"/>
                                          <a:ext cx="2162810" cy="2060344"/>
                                        </a:xfrm>
                                        <a:prstGeom prst="rect">
                                          <a:avLst/>
                                        </a:prstGeom>
                                      </pic:spPr>
                                    </pic:pic>
                                  </a:graphicData>
                                </a:graphic>
                              </wp:inline>
                            </w:drawing>
                          </w:r>
                        </w:ins>
                      </w:p>
                      <w:p w:rsidR="00E53A61" w:rsidRDefault="00E53A61" w:rsidP="00F82F9D">
                        <w:pPr>
                          <w:pStyle w:val="Caption"/>
                          <w:rPr>
                            <w:ins w:id="148" w:author="Rei Ruiz" w:date="2016-01-31T15:19:00Z"/>
                          </w:rPr>
                        </w:pPr>
                        <w:ins w:id="149" w:author="Rei Ruiz" w:date="2016-01-31T15:19:00Z">
                          <w:r>
                            <w:t xml:space="preserve">Figure </w:t>
                          </w:r>
                        </w:ins>
                        <w:ins w:id="150" w:author="Rei Ruiz" w:date="2016-01-31T15:25:00Z">
                          <w:r w:rsidR="00B73D40">
                            <w:t>4</w:t>
                          </w:r>
                        </w:ins>
                        <w:ins w:id="151" w:author="Rei Ruiz" w:date="2016-01-31T15:19:00Z">
                          <w:r>
                            <w:t xml:space="preserve"> The User Page: </w:t>
                          </w:r>
                          <w:r w:rsidRPr="000C5462">
                            <w:t>This page is the user page where users can create an itinerary, view your favourites, and check the achievements</w:t>
                          </w:r>
                          <w:r>
                            <w:t>.</w:t>
                          </w:r>
                        </w:ins>
                      </w:p>
                      <w:p w:rsidR="00E53A61" w:rsidRDefault="00E53A61"/>
                    </w:txbxContent>
                  </v:textbox>
                  <w10:wrap type="square"/>
                </v:shape>
              </w:pict>
            </mc:Fallback>
          </mc:AlternateContent>
        </w:r>
      </w:ins>
    </w:p>
    <w:p w:rsidR="00524DFA" w:rsidRDefault="00524DFA" w:rsidP="00160A70">
      <w:pPr>
        <w:spacing w:after="0" w:line="240" w:lineRule="auto"/>
        <w:jc w:val="center"/>
        <w:rPr>
          <w:ins w:id="25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4"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5"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8"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59"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4"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5"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26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6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277" w:author="Rei Ruiz" w:date="2016-01-31T15:13:00Z"/>
          <w:rFonts w:ascii="Arial" w:eastAsia="Times New Roman" w:hAnsi="Arial" w:cs="Arial"/>
          <w:b/>
          <w:bCs/>
          <w:color w:val="000000"/>
          <w:lang w:eastAsia="en-CA"/>
        </w:rPr>
      </w:pPr>
    </w:p>
    <w:p w:rsidR="00524DFA" w:rsidRPr="00954DFB" w:rsidRDefault="00954DFB">
      <w:pPr>
        <w:spacing w:after="0" w:line="240" w:lineRule="auto"/>
        <w:ind w:left="720"/>
        <w:rPr>
          <w:ins w:id="278" w:author="Rei Ruiz" w:date="2016-01-31T15:13:00Z"/>
          <w:rFonts w:ascii="Arial" w:eastAsia="Times New Roman" w:hAnsi="Arial" w:cs="Arial"/>
          <w:bCs/>
          <w:color w:val="000000"/>
          <w:lang w:eastAsia="en-CA"/>
          <w:rPrChange w:id="279" w:author="Rei Ruiz" w:date="2016-01-31T15:22:00Z">
            <w:rPr>
              <w:ins w:id="280" w:author="Rei Ruiz" w:date="2016-01-31T15:13:00Z"/>
              <w:lang w:eastAsia="en-CA"/>
            </w:rPr>
          </w:rPrChange>
        </w:rPr>
        <w:pPrChange w:id="281" w:author="Rei Ruiz" w:date="2016-01-31T15:32:00Z">
          <w:pPr>
            <w:spacing w:after="0" w:line="240" w:lineRule="auto"/>
            <w:jc w:val="center"/>
          </w:pPr>
        </w:pPrChange>
      </w:pPr>
      <w:ins w:id="282" w:author="Rei Ruiz" w:date="2016-01-31T15:22:00Z">
        <w:r>
          <w:rPr>
            <w:rFonts w:ascii="Arial" w:eastAsia="Times New Roman" w:hAnsi="Arial" w:cs="Arial"/>
            <w:b/>
            <w:bCs/>
            <w:color w:val="000000"/>
            <w:lang w:eastAsia="en-CA"/>
          </w:rPr>
          <w:lastRenderedPageBreak/>
          <w:t xml:space="preserve">Print Layout: </w:t>
        </w:r>
      </w:ins>
      <w:ins w:id="283" w:author="Rei Ruiz" w:date="2016-01-31T15:32:00Z">
        <w:r w:rsidR="00482736" w:rsidRPr="00482736">
          <w:rPr>
            <w:rFonts w:ascii="Arial" w:hAnsi="Arial" w:cs="Arial"/>
            <w:rPrChange w:id="284" w:author="Rei Ruiz" w:date="2016-01-31T15:32:00Z">
              <w:rPr/>
            </w:rPrChange>
          </w:rPr>
          <w:t>Background color set to white, color of fonts are set to black (if wasn’t already), and navigation, header, and footer are removed.</w:t>
        </w:r>
      </w:ins>
    </w:p>
    <w:p w:rsidR="00524DFA" w:rsidRDefault="00482736" w:rsidP="00160A70">
      <w:pPr>
        <w:spacing w:after="0" w:line="240" w:lineRule="auto"/>
        <w:jc w:val="center"/>
        <w:rPr>
          <w:ins w:id="285" w:author="Rei Ruiz" w:date="2016-01-31T15:13:00Z"/>
          <w:rFonts w:ascii="Arial" w:eastAsia="Times New Roman" w:hAnsi="Arial" w:cs="Arial"/>
          <w:b/>
          <w:bCs/>
          <w:color w:val="000000"/>
          <w:lang w:eastAsia="en-CA"/>
        </w:rPr>
      </w:pPr>
      <w:ins w:id="286" w:author="Rei Ruiz" w:date="2016-01-31T15:26:00Z">
        <w:r w:rsidRPr="00B73D40">
          <w:rPr>
            <w:rFonts w:ascii="Arial" w:eastAsia="Times New Roman" w:hAnsi="Arial" w:cs="Arial"/>
            <w:b/>
            <w:bCs/>
            <w:noProof/>
            <w:color w:val="000000"/>
            <w:lang w:val="en-US" w:eastAsia="ko-KR"/>
          </w:rPr>
          <mc:AlternateContent>
            <mc:Choice Requires="wps">
              <w:drawing>
                <wp:anchor distT="45720" distB="45720" distL="114300" distR="114300" simplePos="0" relativeHeight="251678720" behindDoc="0" locked="0" layoutInCell="1" allowOverlap="1" wp14:anchorId="44CE4EC9" wp14:editId="39B15EF8">
                  <wp:simplePos x="0" y="0"/>
                  <wp:positionH relativeFrom="column">
                    <wp:posOffset>-708025</wp:posOffset>
                  </wp:positionH>
                  <wp:positionV relativeFrom="paragraph">
                    <wp:posOffset>292735</wp:posOffset>
                  </wp:positionV>
                  <wp:extent cx="2360930" cy="2780030"/>
                  <wp:effectExtent l="0" t="0" r="22860"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pPr>
                                <w:keepNext/>
                                <w:rPr>
                                  <w:ins w:id="287" w:author="Rei Ruiz" w:date="2016-01-31T15:27:00Z"/>
                                </w:rPr>
                                <w:pPrChange w:id="288" w:author="Rei Ruiz" w:date="2016-01-31T15:27:00Z">
                                  <w:pPr/>
                                </w:pPrChange>
                              </w:pPr>
                              <w:ins w:id="289" w:author="Rei Ruiz" w:date="2016-01-31T15:26:00Z">
                                <w:r>
                                  <w:rPr>
                                    <w:noProof/>
                                    <w:lang w:val="en-US" w:eastAsia="ko-KR"/>
                                  </w:rPr>
                                  <w:drawing>
                                    <wp:inline distT="0" distB="0" distL="0" distR="0" wp14:anchorId="6A791D0A" wp14:editId="435BE804">
                                      <wp:extent cx="2162810" cy="2070600"/>
                                      <wp:effectExtent l="0" t="0" r="889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422B.tmp"/>
                                              <pic:cNvPicPr/>
                                            </pic:nvPicPr>
                                            <pic:blipFill>
                                              <a:blip r:embed="rId18">
                                                <a:extLst>
                                                  <a:ext uri="{28A0092B-C50C-407E-A947-70E740481C1C}">
                                                    <a14:useLocalDpi xmlns:a14="http://schemas.microsoft.com/office/drawing/2010/main" val="0"/>
                                                  </a:ext>
                                                </a:extLst>
                                              </a:blip>
                                              <a:stretch>
                                                <a:fillRect/>
                                              </a:stretch>
                                            </pic:blipFill>
                                            <pic:spPr>
                                              <a:xfrm>
                                                <a:off x="0" y="0"/>
                                                <a:ext cx="2162810" cy="2070600"/>
                                              </a:xfrm>
                                              <a:prstGeom prst="rect">
                                                <a:avLst/>
                                              </a:prstGeom>
                                            </pic:spPr>
                                          </pic:pic>
                                        </a:graphicData>
                                      </a:graphic>
                                    </wp:inline>
                                  </w:drawing>
                                </w:r>
                              </w:ins>
                            </w:p>
                            <w:p w:rsidR="00B73D40" w:rsidRDefault="00B73D40" w:rsidP="00F82F9D">
                              <w:pPr>
                                <w:pStyle w:val="Caption"/>
                                <w:rPr>
                                  <w:ins w:id="290" w:author="Rei Ruiz" w:date="2016-01-31T15:27:00Z"/>
                                </w:rPr>
                              </w:pPr>
                              <w:ins w:id="291" w:author="Rei Ruiz" w:date="2016-01-31T15:27:00Z">
                                <w:r w:rsidRPr="00C42B98">
                                  <w:t>Figure 6 Wireframe of print layout for all major pages (home, exercise, recipe, etc.</w:t>
                                </w:r>
                              </w:ins>
                              <w:ins w:id="292" w:author="Rei Ruiz" w:date="2016-01-31T15:33:00Z">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CE4EC9" id="_x0000_s1031" type="#_x0000_t202" style="position:absolute;left:0;text-align:left;margin-left:-55.75pt;margin-top:23.05pt;width:185.9pt;height:218.9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">
                  <v:textbox>
                    <w:txbxContent>
                      <w:p w:rsidR="00B73D40" w:rsidRDefault="00B73D40" w:rsidP="00B73D40">
                        <w:pPr>
                          <w:keepNext/>
                          <w:rPr>
                            <w:ins w:id="194" w:author="Rei Ruiz" w:date="2016-01-31T15:27:00Z"/>
                          </w:rPr>
                          <w:pPrChange w:id="195" w:author="Rei Ruiz" w:date="2016-01-31T15:27:00Z">
                            <w:pPr/>
                          </w:pPrChange>
                        </w:pPr>
                        <w:ins w:id="196" w:author="Rei Ruiz" w:date="2016-01-31T15:26:00Z">
                          <w:r>
                            <w:rPr>
                              <w:noProof/>
                              <w:lang w:eastAsia="en-CA"/>
                            </w:rPr>
                            <w:drawing>
                              <wp:inline distT="0" distB="0" distL="0" distR="0" wp14:anchorId="6A791D0A" wp14:editId="435BE804">
                                <wp:extent cx="2162810" cy="2070600"/>
                                <wp:effectExtent l="0" t="0" r="889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422B.tmp"/>
                                        <pic:cNvPicPr/>
                                      </pic:nvPicPr>
                                      <pic:blipFill>
                                        <a:blip r:embed="rId19">
                                          <a:extLst>
                                            <a:ext uri="{28A0092B-C50C-407E-A947-70E740481C1C}">
                                              <a14:useLocalDpi xmlns:a14="http://schemas.microsoft.com/office/drawing/2010/main" val="0"/>
                                            </a:ext>
                                          </a:extLst>
                                        </a:blip>
                                        <a:stretch>
                                          <a:fillRect/>
                                        </a:stretch>
                                      </pic:blipFill>
                                      <pic:spPr>
                                        <a:xfrm>
                                          <a:off x="0" y="0"/>
                                          <a:ext cx="2162810" cy="2070600"/>
                                        </a:xfrm>
                                        <a:prstGeom prst="rect">
                                          <a:avLst/>
                                        </a:prstGeom>
                                      </pic:spPr>
                                    </pic:pic>
                                  </a:graphicData>
                                </a:graphic>
                              </wp:inline>
                            </w:drawing>
                          </w:r>
                        </w:ins>
                      </w:p>
                      <w:p w:rsidR="00B73D40" w:rsidRDefault="00B73D40" w:rsidP="00F82F9D">
                        <w:pPr>
                          <w:pStyle w:val="Caption"/>
                          <w:rPr>
                            <w:ins w:id="197" w:author="Rei Ruiz" w:date="2016-01-31T15:27:00Z"/>
                          </w:rPr>
                        </w:pPr>
                        <w:ins w:id="198" w:author="Rei Ruiz" w:date="2016-01-31T15:27:00Z">
                          <w:r w:rsidRPr="00C42B98">
                            <w:t>Figure 6 Wireframe of print layout for all major pages (home, exercise, recipe, etc.</w:t>
                          </w:r>
                        </w:ins>
                        <w:ins w:id="199" w:author="Rei Ruiz" w:date="2016-01-31T15:33:00Z">
                          <w:r w:rsidR="00482736">
                            <w:t>)</w:t>
                          </w:r>
                        </w:ins>
                      </w:p>
                      <w:p w:rsidR="00B73D40" w:rsidRDefault="00B73D40"/>
                    </w:txbxContent>
                  </v:textbox>
                  <w10:wrap type="square"/>
                </v:shape>
              </w:pict>
            </mc:Fallback>
          </mc:AlternateContent>
        </w:r>
        <w:r w:rsidRPr="00B73D40">
          <w:rPr>
            <w:rFonts w:ascii="Arial" w:eastAsia="Times New Roman" w:hAnsi="Arial" w:cs="Arial"/>
            <w:b/>
            <w:bCs/>
            <w:noProof/>
            <w:color w:val="000000"/>
            <w:lang w:val="en-US" w:eastAsia="ko-KR"/>
          </w:rPr>
          <mc:AlternateContent>
            <mc:Choice Requires="wps">
              <w:drawing>
                <wp:anchor distT="45720" distB="45720" distL="114300" distR="114300" simplePos="0" relativeHeight="251676672" behindDoc="0" locked="0" layoutInCell="1" allowOverlap="1" wp14:anchorId="49CB652F" wp14:editId="1AF59BD6">
                  <wp:simplePos x="0" y="0"/>
                  <wp:positionH relativeFrom="column">
                    <wp:posOffset>1798955</wp:posOffset>
                  </wp:positionH>
                  <wp:positionV relativeFrom="paragraph">
                    <wp:posOffset>292735</wp:posOffset>
                  </wp:positionV>
                  <wp:extent cx="2360930" cy="2780030"/>
                  <wp:effectExtent l="0" t="0" r="2286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pPr>
                                <w:keepNext/>
                                <w:rPr>
                                  <w:ins w:id="293" w:author="Rei Ruiz" w:date="2016-01-31T15:28:00Z"/>
                                </w:rPr>
                                <w:pPrChange w:id="294" w:author="Rei Ruiz" w:date="2016-01-31T15:28:00Z">
                                  <w:pPr/>
                                </w:pPrChange>
                              </w:pPr>
                              <w:ins w:id="295" w:author="Rei Ruiz" w:date="2016-01-31T15:26:00Z">
                                <w:r>
                                  <w:rPr>
                                    <w:noProof/>
                                    <w:lang w:val="en-US" w:eastAsia="ko-KR"/>
                                  </w:rPr>
                                  <w:drawing>
                                    <wp:inline distT="0" distB="0" distL="0" distR="0" wp14:anchorId="7778FD1C" wp14:editId="7793165A">
                                      <wp:extent cx="2162810" cy="2122122"/>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45240.tmp"/>
                                              <pic:cNvPicPr/>
                                            </pic:nvPicPr>
                                            <pic:blipFill>
                                              <a:blip r:embed="rId20">
                                                <a:extLst>
                                                  <a:ext uri="{28A0092B-C50C-407E-A947-70E740481C1C}">
                                                    <a14:useLocalDpi xmlns:a14="http://schemas.microsoft.com/office/drawing/2010/main" val="0"/>
                                                  </a:ext>
                                                </a:extLst>
                                              </a:blip>
                                              <a:stretch>
                                                <a:fillRect/>
                                              </a:stretch>
                                            </pic:blipFill>
                                            <pic:spPr>
                                              <a:xfrm>
                                                <a:off x="0" y="0"/>
                                                <a:ext cx="2162810" cy="2122122"/>
                                              </a:xfrm>
                                              <a:prstGeom prst="rect">
                                                <a:avLst/>
                                              </a:prstGeom>
                                            </pic:spPr>
                                          </pic:pic>
                                        </a:graphicData>
                                      </a:graphic>
                                    </wp:inline>
                                  </w:drawing>
                                </w:r>
                              </w:ins>
                            </w:p>
                            <w:p w:rsidR="00B73D40" w:rsidRDefault="00B73D40" w:rsidP="00F82F9D">
                              <w:pPr>
                                <w:pStyle w:val="Caption"/>
                                <w:rPr>
                                  <w:ins w:id="296" w:author="Rei Ruiz" w:date="2016-01-31T15:28:00Z"/>
                                </w:rPr>
                              </w:pPr>
                              <w:ins w:id="297" w:author="Rei Ruiz" w:date="2016-01-31T15:28:00Z">
                                <w:r>
                                  <w:t xml:space="preserve">Figure </w:t>
                                </w:r>
                              </w:ins>
                              <w:ins w:id="298" w:author="Rei Ruiz" w:date="2016-01-31T15:29:00Z">
                                <w:r>
                                  <w:t>7</w:t>
                                </w:r>
                              </w:ins>
                              <w:ins w:id="299" w:author="Rei Ruiz" w:date="2016-01-31T15:28:00Z">
                                <w:r>
                                  <w:t xml:space="preserve"> </w:t>
                                </w:r>
                                <w:r w:rsidRPr="00D173E7">
                                  <w:t>Wireframe of print layout for the gallery page</w:t>
                                </w:r>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CB652F" id="_x0000_s1032" type="#_x0000_t202" style="position:absolute;left:0;text-align:left;margin-left:141.65pt;margin-top:23.05pt;width:185.9pt;height:218.9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">
                  <v:textbox>
                    <w:txbxContent>
                      <w:p w:rsidR="00B73D40" w:rsidRDefault="00B73D40" w:rsidP="00B73D40">
                        <w:pPr>
                          <w:keepNext/>
                          <w:rPr>
                            <w:ins w:id="207" w:author="Rei Ruiz" w:date="2016-01-31T15:28:00Z"/>
                          </w:rPr>
                          <w:pPrChange w:id="208" w:author="Rei Ruiz" w:date="2016-01-31T15:28:00Z">
                            <w:pPr/>
                          </w:pPrChange>
                        </w:pPr>
                        <w:ins w:id="209" w:author="Rei Ruiz" w:date="2016-01-31T15:26:00Z">
                          <w:r>
                            <w:rPr>
                              <w:noProof/>
                              <w:lang w:eastAsia="en-CA"/>
                            </w:rPr>
                            <w:drawing>
                              <wp:inline distT="0" distB="0" distL="0" distR="0" wp14:anchorId="7778FD1C" wp14:editId="7793165A">
                                <wp:extent cx="2162810" cy="2122122"/>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45240.tmp"/>
                                        <pic:cNvPicPr/>
                                      </pic:nvPicPr>
                                      <pic:blipFill>
                                        <a:blip r:embed="rId21">
                                          <a:extLst>
                                            <a:ext uri="{28A0092B-C50C-407E-A947-70E740481C1C}">
                                              <a14:useLocalDpi xmlns:a14="http://schemas.microsoft.com/office/drawing/2010/main" val="0"/>
                                            </a:ext>
                                          </a:extLst>
                                        </a:blip>
                                        <a:stretch>
                                          <a:fillRect/>
                                        </a:stretch>
                                      </pic:blipFill>
                                      <pic:spPr>
                                        <a:xfrm>
                                          <a:off x="0" y="0"/>
                                          <a:ext cx="2162810" cy="2122122"/>
                                        </a:xfrm>
                                        <a:prstGeom prst="rect">
                                          <a:avLst/>
                                        </a:prstGeom>
                                      </pic:spPr>
                                    </pic:pic>
                                  </a:graphicData>
                                </a:graphic>
                              </wp:inline>
                            </w:drawing>
                          </w:r>
                        </w:ins>
                      </w:p>
                      <w:p w:rsidR="00B73D40" w:rsidRDefault="00B73D40" w:rsidP="00F82F9D">
                        <w:pPr>
                          <w:pStyle w:val="Caption"/>
                          <w:rPr>
                            <w:ins w:id="210" w:author="Rei Ruiz" w:date="2016-01-31T15:28:00Z"/>
                          </w:rPr>
                        </w:pPr>
                        <w:ins w:id="211" w:author="Rei Ruiz" w:date="2016-01-31T15:28:00Z">
                          <w:r>
                            <w:t xml:space="preserve">Figure </w:t>
                          </w:r>
                        </w:ins>
                        <w:ins w:id="212" w:author="Rei Ruiz" w:date="2016-01-31T15:29:00Z">
                          <w:r>
                            <w:t>7</w:t>
                          </w:r>
                        </w:ins>
                        <w:ins w:id="213" w:author="Rei Ruiz" w:date="2016-01-31T15:28:00Z">
                          <w:r>
                            <w:t xml:space="preserve"> </w:t>
                          </w:r>
                          <w:r w:rsidRPr="00D173E7">
                            <w:t>Wireframe of print layout for the gallery page</w:t>
                          </w:r>
                          <w:r w:rsidR="00482736">
                            <w:t>.</w:t>
                          </w:r>
                        </w:ins>
                      </w:p>
                      <w:p w:rsidR="00B73D40" w:rsidRDefault="00B73D40"/>
                    </w:txbxContent>
                  </v:textbox>
                  <w10:wrap type="square"/>
                </v:shape>
              </w:pict>
            </mc:Fallback>
          </mc:AlternateContent>
        </w:r>
      </w:ins>
      <w:ins w:id="300" w:author="Rei Ruiz" w:date="2016-01-31T15:29:00Z">
        <w:r w:rsidR="00B73D40" w:rsidRPr="00B73D40">
          <w:rPr>
            <w:rFonts w:ascii="Arial" w:eastAsia="Times New Roman" w:hAnsi="Arial" w:cs="Arial"/>
            <w:b/>
            <w:bCs/>
            <w:noProof/>
            <w:color w:val="000000"/>
            <w:lang w:val="en-US" w:eastAsia="ko-KR"/>
          </w:rPr>
          <mc:AlternateContent>
            <mc:Choice Requires="wps">
              <w:drawing>
                <wp:anchor distT="45720" distB="45720" distL="114300" distR="114300" simplePos="0" relativeHeight="251680768" behindDoc="0" locked="0" layoutInCell="1" allowOverlap="1" wp14:anchorId="5B681976" wp14:editId="43A5B0F6">
                  <wp:simplePos x="0" y="0"/>
                  <wp:positionH relativeFrom="column">
                    <wp:posOffset>4276725</wp:posOffset>
                  </wp:positionH>
                  <wp:positionV relativeFrom="paragraph">
                    <wp:posOffset>292735</wp:posOffset>
                  </wp:positionV>
                  <wp:extent cx="2360930" cy="2780030"/>
                  <wp:effectExtent l="0" t="0" r="22860" b="2032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0030"/>
                          </a:xfrm>
                          <a:prstGeom prst="rect">
                            <a:avLst/>
                          </a:prstGeom>
                          <a:solidFill>
                            <a:srgbClr val="FFFFFF"/>
                          </a:solidFill>
                          <a:ln w="9525">
                            <a:solidFill>
                              <a:srgbClr val="000000"/>
                            </a:solidFill>
                            <a:miter lim="800000"/>
                            <a:headEnd/>
                            <a:tailEnd/>
                          </a:ln>
                        </wps:spPr>
                        <wps:txbx>
                          <w:txbxContent>
                            <w:p w:rsidR="00B73D40" w:rsidRDefault="00B73D40">
                              <w:pPr>
                                <w:keepNext/>
                                <w:rPr>
                                  <w:ins w:id="301" w:author="Rei Ruiz" w:date="2016-01-31T15:30:00Z"/>
                                </w:rPr>
                                <w:pPrChange w:id="302" w:author="Rei Ruiz" w:date="2016-01-31T15:30:00Z">
                                  <w:pPr/>
                                </w:pPrChange>
                              </w:pPr>
                              <w:ins w:id="303" w:author="Rei Ruiz" w:date="2016-01-31T15:29:00Z">
                                <w:r>
                                  <w:rPr>
                                    <w:noProof/>
                                    <w:lang w:val="en-US" w:eastAsia="ko-KR"/>
                                  </w:rPr>
                                  <w:drawing>
                                    <wp:inline distT="0" distB="0" distL="0" distR="0" wp14:anchorId="246F9A5A" wp14:editId="688141A4">
                                      <wp:extent cx="2162810" cy="2195920"/>
                                      <wp:effectExtent l="0" t="0" r="889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487CD.tmp"/>
                                              <pic:cNvPicPr/>
                                            </pic:nvPicPr>
                                            <pic:blipFill>
                                              <a:blip r:embed="rId22">
                                                <a:extLst>
                                                  <a:ext uri="{28A0092B-C50C-407E-A947-70E740481C1C}">
                                                    <a14:useLocalDpi xmlns:a14="http://schemas.microsoft.com/office/drawing/2010/main" val="0"/>
                                                  </a:ext>
                                                </a:extLst>
                                              </a:blip>
                                              <a:stretch>
                                                <a:fillRect/>
                                              </a:stretch>
                                            </pic:blipFill>
                                            <pic:spPr>
                                              <a:xfrm>
                                                <a:off x="0" y="0"/>
                                                <a:ext cx="2162810" cy="2195920"/>
                                              </a:xfrm>
                                              <a:prstGeom prst="rect">
                                                <a:avLst/>
                                              </a:prstGeom>
                                            </pic:spPr>
                                          </pic:pic>
                                        </a:graphicData>
                                      </a:graphic>
                                    </wp:inline>
                                  </w:drawing>
                                </w:r>
                              </w:ins>
                            </w:p>
                            <w:p w:rsidR="00B73D40" w:rsidRDefault="00B73D40" w:rsidP="00F82F9D">
                              <w:pPr>
                                <w:pStyle w:val="Caption"/>
                                <w:rPr>
                                  <w:ins w:id="304" w:author="Rei Ruiz" w:date="2016-01-31T15:30:00Z"/>
                                </w:rPr>
                              </w:pPr>
                              <w:ins w:id="305" w:author="Rei Ruiz" w:date="2016-01-31T15:30:00Z">
                                <w:r>
                                  <w:t>Figure 8</w:t>
                                </w:r>
                              </w:ins>
                              <w:ins w:id="306" w:author="Rei Ruiz" w:date="2016-01-31T15:31:00Z">
                                <w:r>
                                  <w:t xml:space="preserve"> </w:t>
                                </w:r>
                                <w:r w:rsidRPr="00B73D40">
                                  <w:t>Wireframe of print layout for one particular item in gallery page</w:t>
                                </w:r>
                                <w:r w:rsidR="00482736">
                                  <w:t>.</w:t>
                                </w:r>
                              </w:ins>
                            </w:p>
                            <w:p w:rsidR="00B73D40" w:rsidRDefault="00B73D4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681976" id="_x0000_s1033" type="#_x0000_t202" style="position:absolute;left:0;text-align:left;margin-left:336.75pt;margin-top:23.05pt;width:185.9pt;height:218.9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">
                  <v:textbox>
                    <w:txbxContent>
                      <w:p w:rsidR="00B73D40" w:rsidRDefault="00B73D40" w:rsidP="00B73D40">
                        <w:pPr>
                          <w:keepNext/>
                          <w:rPr>
                            <w:ins w:id="221" w:author="Rei Ruiz" w:date="2016-01-31T15:30:00Z"/>
                          </w:rPr>
                          <w:pPrChange w:id="222" w:author="Rei Ruiz" w:date="2016-01-31T15:30:00Z">
                            <w:pPr/>
                          </w:pPrChange>
                        </w:pPr>
                        <w:ins w:id="223" w:author="Rei Ruiz" w:date="2016-01-31T15:29:00Z">
                          <w:r>
                            <w:rPr>
                              <w:noProof/>
                              <w:lang w:eastAsia="en-CA"/>
                            </w:rPr>
                            <w:drawing>
                              <wp:inline distT="0" distB="0" distL="0" distR="0" wp14:anchorId="246F9A5A" wp14:editId="688141A4">
                                <wp:extent cx="2162810" cy="2195920"/>
                                <wp:effectExtent l="0" t="0" r="889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487CD.tmp"/>
                                        <pic:cNvPicPr/>
                                      </pic:nvPicPr>
                                      <pic:blipFill>
                                        <a:blip r:embed="rId23">
                                          <a:extLst>
                                            <a:ext uri="{28A0092B-C50C-407E-A947-70E740481C1C}">
                                              <a14:useLocalDpi xmlns:a14="http://schemas.microsoft.com/office/drawing/2010/main" val="0"/>
                                            </a:ext>
                                          </a:extLst>
                                        </a:blip>
                                        <a:stretch>
                                          <a:fillRect/>
                                        </a:stretch>
                                      </pic:blipFill>
                                      <pic:spPr>
                                        <a:xfrm>
                                          <a:off x="0" y="0"/>
                                          <a:ext cx="2162810" cy="2195920"/>
                                        </a:xfrm>
                                        <a:prstGeom prst="rect">
                                          <a:avLst/>
                                        </a:prstGeom>
                                      </pic:spPr>
                                    </pic:pic>
                                  </a:graphicData>
                                </a:graphic>
                              </wp:inline>
                            </w:drawing>
                          </w:r>
                        </w:ins>
                      </w:p>
                      <w:p w:rsidR="00B73D40" w:rsidRDefault="00B73D40" w:rsidP="00F82F9D">
                        <w:pPr>
                          <w:pStyle w:val="Caption"/>
                          <w:rPr>
                            <w:ins w:id="224" w:author="Rei Ruiz" w:date="2016-01-31T15:30:00Z"/>
                          </w:rPr>
                        </w:pPr>
                        <w:ins w:id="225" w:author="Rei Ruiz" w:date="2016-01-31T15:30:00Z">
                          <w:r>
                            <w:t>Figure 8</w:t>
                          </w:r>
                        </w:ins>
                        <w:ins w:id="226" w:author="Rei Ruiz" w:date="2016-01-31T15:31:00Z">
                          <w:r>
                            <w:t xml:space="preserve"> </w:t>
                          </w:r>
                          <w:r w:rsidRPr="00B73D40">
                            <w:t>Wireframe of print layout for one particular item in gallery page</w:t>
                          </w:r>
                          <w:r w:rsidR="00482736">
                            <w:t>.</w:t>
                          </w:r>
                        </w:ins>
                      </w:p>
                      <w:p w:rsidR="00B73D40" w:rsidRDefault="00B73D40"/>
                    </w:txbxContent>
                  </v:textbox>
                  <w10:wrap type="square"/>
                </v:shape>
              </w:pict>
            </mc:Fallback>
          </mc:AlternateContent>
        </w:r>
      </w:ins>
    </w:p>
    <w:p w:rsidR="00524DFA" w:rsidRDefault="00524DFA" w:rsidP="00160A70">
      <w:pPr>
        <w:spacing w:after="0" w:line="240" w:lineRule="auto"/>
        <w:jc w:val="center"/>
        <w:rPr>
          <w:ins w:id="30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0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0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1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0"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1"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2"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3"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4"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5"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6"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7"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8"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29" w:author="Rei Ruiz" w:date="2016-01-31T15:55:00Z"/>
          <w:rFonts w:ascii="Arial" w:eastAsia="Times New Roman" w:hAnsi="Arial" w:cs="Arial"/>
          <w:b/>
          <w:bCs/>
          <w:color w:val="000000"/>
          <w:lang w:eastAsia="en-CA"/>
        </w:rPr>
      </w:pPr>
    </w:p>
    <w:p w:rsidR="0050609A" w:rsidRDefault="0050609A" w:rsidP="00160A70">
      <w:pPr>
        <w:spacing w:after="0" w:line="240" w:lineRule="auto"/>
        <w:jc w:val="center"/>
        <w:rPr>
          <w:ins w:id="330"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31"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32"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333" w:author="Rei Ruiz" w:date="2016-01-31T15:13:00Z"/>
          <w:rFonts w:ascii="Arial" w:eastAsia="Times New Roman" w:hAnsi="Arial" w:cs="Arial"/>
          <w:b/>
          <w:bCs/>
          <w:color w:val="000000"/>
          <w:lang w:eastAsia="en-CA"/>
        </w:rPr>
      </w:pPr>
    </w:p>
    <w:p w:rsidR="00524DFA" w:rsidRDefault="004A732E">
      <w:pPr>
        <w:spacing w:after="0" w:line="240" w:lineRule="auto"/>
        <w:ind w:left="720"/>
        <w:rPr>
          <w:ins w:id="334" w:author="Rei Ruiz" w:date="2016-01-31T15:39:00Z"/>
          <w:rFonts w:ascii="Arial" w:eastAsia="Times New Roman" w:hAnsi="Arial" w:cs="Arial"/>
          <w:bCs/>
          <w:color w:val="000000"/>
          <w:lang w:eastAsia="en-CA"/>
        </w:rPr>
        <w:pPrChange w:id="335" w:author="Rei Ruiz" w:date="2016-01-31T15:52:00Z">
          <w:pPr>
            <w:spacing w:after="0" w:line="240" w:lineRule="auto"/>
            <w:jc w:val="center"/>
          </w:pPr>
        </w:pPrChange>
      </w:pPr>
      <w:ins w:id="336" w:author="Rei Ruiz" w:date="2016-01-31T15:39:00Z">
        <w:r>
          <w:rPr>
            <w:rFonts w:ascii="Arial" w:eastAsia="Times New Roman" w:hAnsi="Arial" w:cs="Arial"/>
            <w:b/>
            <w:bCs/>
            <w:color w:val="000000"/>
            <w:lang w:eastAsia="en-CA"/>
          </w:rPr>
          <w:lastRenderedPageBreak/>
          <w:t xml:space="preserve">Mobile Website: </w:t>
        </w:r>
      </w:ins>
      <w:ins w:id="337" w:author="Rei Ruiz" w:date="2016-01-31T15:42:00Z">
        <w:r>
          <w:rPr>
            <w:rFonts w:ascii="Arial" w:eastAsia="Times New Roman" w:hAnsi="Arial" w:cs="Arial"/>
            <w:bCs/>
            <w:color w:val="000000"/>
            <w:lang w:eastAsia="en-CA"/>
          </w:rPr>
          <w:t xml:space="preserve">General layout will contain </w:t>
        </w:r>
      </w:ins>
      <w:ins w:id="338" w:author="Rei Ruiz" w:date="2016-01-31T15:43:00Z">
        <w:r>
          <w:rPr>
            <w:rFonts w:ascii="Arial" w:eastAsia="Times New Roman" w:hAnsi="Arial" w:cs="Arial"/>
            <w:bCs/>
            <w:color w:val="000000"/>
            <w:lang w:eastAsia="en-CA"/>
          </w:rPr>
          <w:t>an image</w:t>
        </w:r>
      </w:ins>
      <w:ins w:id="339" w:author="Rei Ruiz" w:date="2016-01-31T15:42:00Z">
        <w:r>
          <w:rPr>
            <w:rFonts w:ascii="Arial" w:eastAsia="Times New Roman" w:hAnsi="Arial" w:cs="Arial"/>
            <w:bCs/>
            <w:color w:val="000000"/>
            <w:lang w:eastAsia="en-CA"/>
          </w:rPr>
          <w:t xml:space="preserve"> at the t</w:t>
        </w:r>
        <w:r w:rsidRPr="004A732E">
          <w:rPr>
            <w:rFonts w:ascii="Arial" w:eastAsia="Times New Roman" w:hAnsi="Arial" w:cs="Arial"/>
            <w:bCs/>
            <w:color w:val="000000"/>
            <w:lang w:eastAsia="en-CA"/>
            <w:rPrChange w:id="340" w:author="Rei Ruiz" w:date="2016-01-31T15:42:00Z">
              <w:rPr>
                <w:rFonts w:ascii="Arial" w:eastAsia="Times New Roman" w:hAnsi="Arial" w:cs="Arial"/>
                <w:b/>
                <w:bCs/>
                <w:color w:val="000000"/>
                <w:lang w:eastAsia="en-CA"/>
              </w:rPr>
            </w:rPrChange>
          </w:rPr>
          <w:t xml:space="preserve">op left </w:t>
        </w:r>
        <w:r>
          <w:rPr>
            <w:rFonts w:ascii="Arial" w:eastAsia="Times New Roman" w:hAnsi="Arial" w:cs="Arial"/>
            <w:bCs/>
            <w:color w:val="000000"/>
            <w:lang w:eastAsia="en-CA"/>
          </w:rPr>
          <w:t xml:space="preserve">corner that will link to </w:t>
        </w:r>
        <w:r w:rsidRPr="00F82F9D">
          <w:rPr>
            <w:rFonts w:ascii="Arial" w:eastAsia="Times New Roman" w:hAnsi="Arial" w:cs="Arial"/>
            <w:bCs/>
            <w:color w:val="000000"/>
            <w:lang w:eastAsia="en-CA"/>
          </w:rPr>
          <w:t xml:space="preserve">user page, </w:t>
        </w:r>
      </w:ins>
      <w:ins w:id="341" w:author="Rei Ruiz" w:date="2016-01-31T15:43:00Z">
        <w:r>
          <w:rPr>
            <w:rFonts w:ascii="Arial" w:eastAsia="Times New Roman" w:hAnsi="Arial" w:cs="Arial"/>
            <w:bCs/>
            <w:color w:val="000000"/>
            <w:lang w:eastAsia="en-CA"/>
          </w:rPr>
          <w:t xml:space="preserve">logo image at the </w:t>
        </w:r>
      </w:ins>
      <w:ins w:id="342" w:author="Rei Ruiz" w:date="2016-01-31T15:42:00Z">
        <w:r w:rsidRPr="00F82F9D">
          <w:rPr>
            <w:rFonts w:ascii="Arial" w:eastAsia="Times New Roman" w:hAnsi="Arial" w:cs="Arial"/>
            <w:bCs/>
            <w:color w:val="000000"/>
            <w:lang w:eastAsia="en-CA"/>
          </w:rPr>
          <w:t xml:space="preserve">top middle </w:t>
        </w:r>
      </w:ins>
      <w:ins w:id="343" w:author="Rei Ruiz" w:date="2016-01-31T15:43:00Z">
        <w:r>
          <w:rPr>
            <w:rFonts w:ascii="Arial" w:eastAsia="Times New Roman" w:hAnsi="Arial" w:cs="Arial"/>
            <w:bCs/>
            <w:color w:val="000000"/>
            <w:lang w:eastAsia="en-CA"/>
          </w:rPr>
          <w:t xml:space="preserve">linking </w:t>
        </w:r>
      </w:ins>
      <w:ins w:id="344" w:author="Rei Ruiz" w:date="2016-01-31T15:42:00Z">
        <w:r w:rsidRPr="004A732E">
          <w:rPr>
            <w:rFonts w:ascii="Arial" w:eastAsia="Times New Roman" w:hAnsi="Arial" w:cs="Arial"/>
            <w:bCs/>
            <w:color w:val="000000"/>
            <w:lang w:eastAsia="en-CA"/>
            <w:rPrChange w:id="345" w:author="Rei Ruiz" w:date="2016-01-31T15:42:00Z">
              <w:rPr>
                <w:rFonts w:ascii="Arial" w:eastAsia="Times New Roman" w:hAnsi="Arial" w:cs="Arial"/>
                <w:b/>
                <w:bCs/>
                <w:color w:val="000000"/>
                <w:lang w:eastAsia="en-CA"/>
              </w:rPr>
            </w:rPrChange>
          </w:rPr>
          <w:t>to home</w:t>
        </w:r>
      </w:ins>
      <w:ins w:id="346" w:author="Rei Ruiz" w:date="2016-01-31T15:43:00Z">
        <w:r>
          <w:rPr>
            <w:rFonts w:ascii="Arial" w:eastAsia="Times New Roman" w:hAnsi="Arial" w:cs="Arial"/>
            <w:bCs/>
            <w:color w:val="000000"/>
            <w:lang w:eastAsia="en-CA"/>
          </w:rPr>
          <w:t>, and a clickable drop down menu on the top right.</w:t>
        </w:r>
      </w:ins>
    </w:p>
    <w:p w:rsidR="004A732E" w:rsidRPr="004A732E" w:rsidRDefault="00BC6756">
      <w:pPr>
        <w:spacing w:after="0" w:line="240" w:lineRule="auto"/>
        <w:rPr>
          <w:ins w:id="347" w:author="Rei Ruiz" w:date="2016-01-31T15:13:00Z"/>
          <w:rFonts w:ascii="Arial" w:eastAsia="Times New Roman" w:hAnsi="Arial" w:cs="Arial"/>
          <w:bCs/>
          <w:color w:val="000000"/>
          <w:lang w:eastAsia="en-CA"/>
          <w:rPrChange w:id="348" w:author="Rei Ruiz" w:date="2016-01-31T15:39:00Z">
            <w:rPr>
              <w:ins w:id="349" w:author="Rei Ruiz" w:date="2016-01-31T15:13:00Z"/>
              <w:rFonts w:ascii="Arial" w:eastAsia="Times New Roman" w:hAnsi="Arial" w:cs="Arial"/>
              <w:b/>
              <w:bCs/>
              <w:color w:val="000000"/>
              <w:lang w:eastAsia="en-CA"/>
            </w:rPr>
          </w:rPrChange>
        </w:rPr>
        <w:pPrChange w:id="350" w:author="Rei Ruiz" w:date="2016-01-31T15:39:00Z">
          <w:pPr>
            <w:spacing w:after="0" w:line="240" w:lineRule="auto"/>
            <w:jc w:val="center"/>
          </w:pPr>
        </w:pPrChange>
      </w:pPr>
      <w:ins w:id="351" w:author="Rei Ruiz" w:date="2016-01-31T15:39:00Z">
        <w:r w:rsidRPr="004A732E">
          <w:rPr>
            <w:rFonts w:ascii="Arial" w:eastAsia="Times New Roman" w:hAnsi="Arial" w:cs="Arial"/>
            <w:bCs/>
            <w:noProof/>
            <w:color w:val="000000"/>
            <w:lang w:val="en-US" w:eastAsia="ko-KR"/>
          </w:rPr>
          <mc:AlternateContent>
            <mc:Choice Requires="wps">
              <w:drawing>
                <wp:anchor distT="45720" distB="45720" distL="114300" distR="114300" simplePos="0" relativeHeight="251682816" behindDoc="0" locked="0" layoutInCell="1" allowOverlap="1" wp14:anchorId="69E5D7C3" wp14:editId="319333F9">
                  <wp:simplePos x="0" y="0"/>
                  <wp:positionH relativeFrom="column">
                    <wp:posOffset>-708025</wp:posOffset>
                  </wp:positionH>
                  <wp:positionV relativeFrom="paragraph">
                    <wp:posOffset>234315</wp:posOffset>
                  </wp:positionV>
                  <wp:extent cx="2360930" cy="4549775"/>
                  <wp:effectExtent l="0" t="0" r="2286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4A732E" w:rsidRDefault="004A732E">
                              <w:pPr>
                                <w:keepNext/>
                                <w:rPr>
                                  <w:ins w:id="352" w:author="Rei Ruiz" w:date="2016-01-31T15:42:00Z"/>
                                </w:rPr>
                                <w:pPrChange w:id="353" w:author="Rei Ruiz" w:date="2016-01-31T15:42:00Z">
                                  <w:pPr/>
                                </w:pPrChange>
                              </w:pPr>
                              <w:ins w:id="354" w:author="Rei Ruiz" w:date="2016-01-31T15:39:00Z">
                                <w:r>
                                  <w:rPr>
                                    <w:noProof/>
                                    <w:lang w:val="en-US" w:eastAsia="ko-KR"/>
                                  </w:rPr>
                                  <w:drawing>
                                    <wp:inline distT="0" distB="0" distL="0" distR="0" wp14:anchorId="3FEDCB2D" wp14:editId="20985C0F">
                                      <wp:extent cx="2162810" cy="3832225"/>
                                      <wp:effectExtent l="0" t="0" r="889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age.PNG"/>
                                              <pic:cNvPicPr/>
                                            </pic:nvPicPr>
                                            <pic:blipFill>
                                              <a:blip r:embed="rId24">
                                                <a:extLst>
                                                  <a:ext uri="{28A0092B-C50C-407E-A947-70E740481C1C}">
                                                    <a14:useLocalDpi xmlns:a14="http://schemas.microsoft.com/office/drawing/2010/main" val="0"/>
                                                  </a:ext>
                                                </a:extLst>
                                              </a:blip>
                                              <a:stretch>
                                                <a:fillRect/>
                                              </a:stretch>
                                            </pic:blipFill>
                                            <pic:spPr>
                                              <a:xfrm>
                                                <a:off x="0" y="0"/>
                                                <a:ext cx="2162810" cy="3832225"/>
                                              </a:xfrm>
                                              <a:prstGeom prst="rect">
                                                <a:avLst/>
                                              </a:prstGeom>
                                            </pic:spPr>
                                          </pic:pic>
                                        </a:graphicData>
                                      </a:graphic>
                                    </wp:inline>
                                  </w:drawing>
                                </w:r>
                              </w:ins>
                            </w:p>
                            <w:p w:rsidR="004A732E" w:rsidRDefault="004A732E" w:rsidP="00F82F9D">
                              <w:pPr>
                                <w:pStyle w:val="Caption"/>
                                <w:rPr>
                                  <w:ins w:id="355" w:author="Rei Ruiz" w:date="2016-01-31T15:42:00Z"/>
                                </w:rPr>
                              </w:pPr>
                              <w:ins w:id="356" w:author="Rei Ruiz" w:date="2016-01-31T15:42:00Z">
                                <w:r>
                                  <w:t xml:space="preserve">Figure </w:t>
                                </w:r>
                              </w:ins>
                              <w:ins w:id="357" w:author="Rei Ruiz" w:date="2016-01-31T15:43:00Z">
                                <w:r>
                                  <w:t>9</w:t>
                                </w:r>
                              </w:ins>
                              <w:ins w:id="358" w:author="Rei Ruiz" w:date="2016-01-31T15:42:00Z">
                                <w:r>
                                  <w:t xml:space="preserve"> Home Page: Bottom 2 boxes will contain images that link to Exercise or Nutrition pages.</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E5D7C3" id="_x0000_s1034" type="#_x0000_t202" style="position:absolute;margin-left:-55.75pt;margin-top:18.45pt;width:185.9pt;height:358.25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">
                  <v:textbox>
                    <w:txbxContent>
                      <w:p w:rsidR="004A732E" w:rsidRDefault="004A732E" w:rsidP="004A732E">
                        <w:pPr>
                          <w:keepNext/>
                          <w:rPr>
                            <w:ins w:id="279" w:author="Rei Ruiz" w:date="2016-01-31T15:42:00Z"/>
                          </w:rPr>
                          <w:pPrChange w:id="280" w:author="Rei Ruiz" w:date="2016-01-31T15:42:00Z">
                            <w:pPr/>
                          </w:pPrChange>
                        </w:pPr>
                        <w:ins w:id="281" w:author="Rei Ruiz" w:date="2016-01-31T15:39:00Z">
                          <w:r>
                            <w:rPr>
                              <w:noProof/>
                              <w:lang w:eastAsia="en-CA"/>
                            </w:rPr>
                            <w:drawing>
                              <wp:inline distT="0" distB="0" distL="0" distR="0" wp14:anchorId="3FEDCB2D" wp14:editId="20985C0F">
                                <wp:extent cx="2162810" cy="3832225"/>
                                <wp:effectExtent l="0" t="0" r="889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age.PNG"/>
                                        <pic:cNvPicPr/>
                                      </pic:nvPicPr>
                                      <pic:blipFill>
                                        <a:blip r:embed="rId25">
                                          <a:extLst>
                                            <a:ext uri="{28A0092B-C50C-407E-A947-70E740481C1C}">
                                              <a14:useLocalDpi xmlns:a14="http://schemas.microsoft.com/office/drawing/2010/main" val="0"/>
                                            </a:ext>
                                          </a:extLst>
                                        </a:blip>
                                        <a:stretch>
                                          <a:fillRect/>
                                        </a:stretch>
                                      </pic:blipFill>
                                      <pic:spPr>
                                        <a:xfrm>
                                          <a:off x="0" y="0"/>
                                          <a:ext cx="2162810" cy="3832225"/>
                                        </a:xfrm>
                                        <a:prstGeom prst="rect">
                                          <a:avLst/>
                                        </a:prstGeom>
                                      </pic:spPr>
                                    </pic:pic>
                                  </a:graphicData>
                                </a:graphic>
                              </wp:inline>
                            </w:drawing>
                          </w:r>
                        </w:ins>
                      </w:p>
                      <w:p w:rsidR="004A732E" w:rsidRDefault="004A732E" w:rsidP="00F82F9D">
                        <w:pPr>
                          <w:pStyle w:val="Caption"/>
                          <w:rPr>
                            <w:ins w:id="282" w:author="Rei Ruiz" w:date="2016-01-31T15:42:00Z"/>
                          </w:rPr>
                        </w:pPr>
                        <w:ins w:id="283" w:author="Rei Ruiz" w:date="2016-01-31T15:42:00Z">
                          <w:r>
                            <w:t xml:space="preserve">Figure </w:t>
                          </w:r>
                        </w:ins>
                        <w:ins w:id="284" w:author="Rei Ruiz" w:date="2016-01-31T15:43:00Z">
                          <w:r>
                            <w:t>9</w:t>
                          </w:r>
                        </w:ins>
                        <w:ins w:id="285" w:author="Rei Ruiz" w:date="2016-01-31T15:42:00Z">
                          <w:r>
                            <w:t xml:space="preserve"> Home Page: Bottom 2 boxes will contain images that link to Exercise or Nutrition pages.</w:t>
                          </w:r>
                        </w:ins>
                      </w:p>
                      <w:p w:rsidR="004A732E" w:rsidRDefault="004A732E"/>
                    </w:txbxContent>
                  </v:textbox>
                  <w10:wrap type="square"/>
                </v:shape>
              </w:pict>
            </mc:Fallback>
          </mc:AlternateContent>
        </w:r>
        <w:r w:rsidRPr="004A732E">
          <w:rPr>
            <w:rFonts w:ascii="Arial" w:eastAsia="Times New Roman" w:hAnsi="Arial" w:cs="Arial"/>
            <w:b/>
            <w:bCs/>
            <w:noProof/>
            <w:color w:val="000000"/>
            <w:lang w:val="en-US" w:eastAsia="ko-KR"/>
          </w:rPr>
          <mc:AlternateContent>
            <mc:Choice Requires="wps">
              <w:drawing>
                <wp:anchor distT="45720" distB="45720" distL="114300" distR="114300" simplePos="0" relativeHeight="251684864" behindDoc="0" locked="0" layoutInCell="1" allowOverlap="1" wp14:anchorId="773DB304" wp14:editId="15099F4F">
                  <wp:simplePos x="0" y="0"/>
                  <wp:positionH relativeFrom="column">
                    <wp:posOffset>1739900</wp:posOffset>
                  </wp:positionH>
                  <wp:positionV relativeFrom="paragraph">
                    <wp:posOffset>234315</wp:posOffset>
                  </wp:positionV>
                  <wp:extent cx="2360930" cy="4549775"/>
                  <wp:effectExtent l="0" t="0" r="2286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4A732E" w:rsidRDefault="004A732E">
                              <w:pPr>
                                <w:keepNext/>
                                <w:rPr>
                                  <w:ins w:id="359" w:author="Rei Ruiz" w:date="2016-01-31T15:44:00Z"/>
                                </w:rPr>
                                <w:pPrChange w:id="360" w:author="Rei Ruiz" w:date="2016-01-31T15:44:00Z">
                                  <w:pPr/>
                                </w:pPrChange>
                              </w:pPr>
                              <w:ins w:id="361" w:author="Rei Ruiz" w:date="2016-01-31T15:39:00Z">
                                <w:r>
                                  <w:rPr>
                                    <w:noProof/>
                                    <w:lang w:val="en-US" w:eastAsia="ko-KR"/>
                                  </w:rPr>
                                  <w:drawing>
                                    <wp:inline distT="0" distB="0" distL="0" distR="0" wp14:anchorId="3F02E95C" wp14:editId="6DBF55F8">
                                      <wp:extent cx="2162810" cy="3797935"/>
                                      <wp:effectExtent l="0" t="0" r="889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ercise&amp;NutritionPages.PNG"/>
                                              <pic:cNvPicPr/>
                                            </pic:nvPicPr>
                                            <pic:blipFill>
                                              <a:blip r:embed="rId26">
                                                <a:extLst>
                                                  <a:ext uri="{28A0092B-C50C-407E-A947-70E740481C1C}">
                                                    <a14:useLocalDpi xmlns:a14="http://schemas.microsoft.com/office/drawing/2010/main" val="0"/>
                                                  </a:ext>
                                                </a:extLst>
                                              </a:blip>
                                              <a:stretch>
                                                <a:fillRect/>
                                              </a:stretch>
                                            </pic:blipFill>
                                            <pic:spPr>
                                              <a:xfrm>
                                                <a:off x="0" y="0"/>
                                                <a:ext cx="2162810" cy="3797935"/>
                                              </a:xfrm>
                                              <a:prstGeom prst="rect">
                                                <a:avLst/>
                                              </a:prstGeom>
                                            </pic:spPr>
                                          </pic:pic>
                                        </a:graphicData>
                                      </a:graphic>
                                    </wp:inline>
                                  </w:drawing>
                                </w:r>
                              </w:ins>
                            </w:p>
                            <w:p w:rsidR="004A732E" w:rsidRDefault="004A732E" w:rsidP="00F82F9D">
                              <w:pPr>
                                <w:pStyle w:val="Caption"/>
                                <w:rPr>
                                  <w:ins w:id="362" w:author="Rei Ruiz" w:date="2016-01-31T15:44:00Z"/>
                                </w:rPr>
                              </w:pPr>
                              <w:ins w:id="363" w:author="Rei Ruiz" w:date="2016-01-31T15:44:00Z">
                                <w:r>
                                  <w:t>Figure 10 Exercise and Nutrition page that will contain links on the bottom to 15, 30, or 60 minute exercises/recipes.</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3DB304" id="_x0000_s1035" type="#_x0000_t202" style="position:absolute;margin-left:137pt;margin-top:18.45pt;width:185.9pt;height:358.2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quKA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">
                  <v:textbox>
                    <w:txbxContent>
                      <w:p w:rsidR="004A732E" w:rsidRDefault="004A732E" w:rsidP="004A732E">
                        <w:pPr>
                          <w:keepNext/>
                          <w:rPr>
                            <w:ins w:id="291" w:author="Rei Ruiz" w:date="2016-01-31T15:44:00Z"/>
                          </w:rPr>
                          <w:pPrChange w:id="292" w:author="Rei Ruiz" w:date="2016-01-31T15:44:00Z">
                            <w:pPr/>
                          </w:pPrChange>
                        </w:pPr>
                        <w:ins w:id="293" w:author="Rei Ruiz" w:date="2016-01-31T15:39:00Z">
                          <w:r>
                            <w:rPr>
                              <w:noProof/>
                              <w:lang w:eastAsia="en-CA"/>
                            </w:rPr>
                            <w:drawing>
                              <wp:inline distT="0" distB="0" distL="0" distR="0" wp14:anchorId="3F02E95C" wp14:editId="6DBF55F8">
                                <wp:extent cx="2162810" cy="3797935"/>
                                <wp:effectExtent l="0" t="0" r="889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ercise&amp;NutritionPages.PNG"/>
                                        <pic:cNvPicPr/>
                                      </pic:nvPicPr>
                                      <pic:blipFill>
                                        <a:blip r:embed="rId27">
                                          <a:extLst>
                                            <a:ext uri="{28A0092B-C50C-407E-A947-70E740481C1C}">
                                              <a14:useLocalDpi xmlns:a14="http://schemas.microsoft.com/office/drawing/2010/main" val="0"/>
                                            </a:ext>
                                          </a:extLst>
                                        </a:blip>
                                        <a:stretch>
                                          <a:fillRect/>
                                        </a:stretch>
                                      </pic:blipFill>
                                      <pic:spPr>
                                        <a:xfrm>
                                          <a:off x="0" y="0"/>
                                          <a:ext cx="2162810" cy="3797935"/>
                                        </a:xfrm>
                                        <a:prstGeom prst="rect">
                                          <a:avLst/>
                                        </a:prstGeom>
                                      </pic:spPr>
                                    </pic:pic>
                                  </a:graphicData>
                                </a:graphic>
                              </wp:inline>
                            </w:drawing>
                          </w:r>
                        </w:ins>
                      </w:p>
                      <w:p w:rsidR="004A732E" w:rsidRDefault="004A732E" w:rsidP="00F82F9D">
                        <w:pPr>
                          <w:pStyle w:val="Caption"/>
                          <w:rPr>
                            <w:ins w:id="294" w:author="Rei Ruiz" w:date="2016-01-31T15:44:00Z"/>
                          </w:rPr>
                        </w:pPr>
                        <w:ins w:id="295" w:author="Rei Ruiz" w:date="2016-01-31T15:44:00Z">
                          <w:r>
                            <w:t>Figure 10 Exercise and Nutrition page that will contain links on the bottom to 15, 30, or 60 minute exercises/recipes.</w:t>
                          </w:r>
                        </w:ins>
                      </w:p>
                      <w:p w:rsidR="004A732E" w:rsidRDefault="004A732E"/>
                    </w:txbxContent>
                  </v:textbox>
                  <w10:wrap type="square"/>
                </v:shape>
              </w:pict>
            </mc:Fallback>
          </mc:AlternateContent>
        </w:r>
      </w:ins>
      <w:ins w:id="364" w:author="Rei Ruiz" w:date="2016-01-31T15:40:00Z">
        <w:r w:rsidRPr="004A732E">
          <w:rPr>
            <w:rFonts w:ascii="Arial" w:eastAsia="Times New Roman" w:hAnsi="Arial" w:cs="Arial"/>
            <w:b/>
            <w:bCs/>
            <w:noProof/>
            <w:color w:val="000000"/>
            <w:lang w:val="en-US" w:eastAsia="ko-KR"/>
          </w:rPr>
          <mc:AlternateContent>
            <mc:Choice Requires="wps">
              <w:drawing>
                <wp:anchor distT="45720" distB="45720" distL="114300" distR="114300" simplePos="0" relativeHeight="251686912" behindDoc="0" locked="0" layoutInCell="1" allowOverlap="1" wp14:anchorId="2D31611B" wp14:editId="5A67269E">
                  <wp:simplePos x="0" y="0"/>
                  <wp:positionH relativeFrom="column">
                    <wp:posOffset>4225290</wp:posOffset>
                  </wp:positionH>
                  <wp:positionV relativeFrom="paragraph">
                    <wp:posOffset>234315</wp:posOffset>
                  </wp:positionV>
                  <wp:extent cx="2360930" cy="4549775"/>
                  <wp:effectExtent l="0" t="0" r="2286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49775"/>
                          </a:xfrm>
                          <a:prstGeom prst="rect">
                            <a:avLst/>
                          </a:prstGeom>
                          <a:solidFill>
                            <a:srgbClr val="FFFFFF"/>
                          </a:solidFill>
                          <a:ln w="9525">
                            <a:solidFill>
                              <a:srgbClr val="000000"/>
                            </a:solidFill>
                            <a:miter lim="800000"/>
                            <a:headEnd/>
                            <a:tailEnd/>
                          </a:ln>
                        </wps:spPr>
                        <wps:txbx>
                          <w:txbxContent>
                            <w:p w:rsidR="00BC6756" w:rsidRDefault="004A732E">
                              <w:pPr>
                                <w:keepNext/>
                                <w:rPr>
                                  <w:ins w:id="365" w:author="Rei Ruiz" w:date="2016-01-31T15:46:00Z"/>
                                </w:rPr>
                                <w:pPrChange w:id="366" w:author="Rei Ruiz" w:date="2016-01-31T15:46:00Z">
                                  <w:pPr/>
                                </w:pPrChange>
                              </w:pPr>
                              <w:ins w:id="367" w:author="Rei Ruiz" w:date="2016-01-31T15:40:00Z">
                                <w:r>
                                  <w:rPr>
                                    <w:noProof/>
                                    <w:lang w:val="en-US" w:eastAsia="ko-KR"/>
                                  </w:rPr>
                                  <w:drawing>
                                    <wp:inline distT="0" distB="0" distL="0" distR="0" wp14:anchorId="55733330" wp14:editId="3F7F9A4B">
                                      <wp:extent cx="2162810" cy="3777615"/>
                                      <wp:effectExtent l="0" t="0" r="889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foPages.PNG"/>
                                              <pic:cNvPicPr/>
                                            </pic:nvPicPr>
                                            <pic:blipFill>
                                              <a:blip r:embed="rId28">
                                                <a:extLst>
                                                  <a:ext uri="{28A0092B-C50C-407E-A947-70E740481C1C}">
                                                    <a14:useLocalDpi xmlns:a14="http://schemas.microsoft.com/office/drawing/2010/main" val="0"/>
                                                  </a:ext>
                                                </a:extLst>
                                              </a:blip>
                                              <a:stretch>
                                                <a:fillRect/>
                                              </a:stretch>
                                            </pic:blipFill>
                                            <pic:spPr>
                                              <a:xfrm>
                                                <a:off x="0" y="0"/>
                                                <a:ext cx="2162810" cy="3777615"/>
                                              </a:xfrm>
                                              <a:prstGeom prst="rect">
                                                <a:avLst/>
                                              </a:prstGeom>
                                            </pic:spPr>
                                          </pic:pic>
                                        </a:graphicData>
                                      </a:graphic>
                                    </wp:inline>
                                  </w:drawing>
                                </w:r>
                              </w:ins>
                            </w:p>
                            <w:p w:rsidR="00BC6756" w:rsidRDefault="00BC6756" w:rsidP="00F82F9D">
                              <w:pPr>
                                <w:pStyle w:val="Caption"/>
                                <w:rPr>
                                  <w:ins w:id="368" w:author="Rei Ruiz" w:date="2016-01-31T15:46:00Z"/>
                                </w:rPr>
                              </w:pPr>
                              <w:ins w:id="369" w:author="Rei Ruiz" w:date="2016-01-31T15:46:00Z">
                                <w:r>
                                  <w:t>Figure 11 Information Pages. Similar to the desktop version, this page will contain images that when clicked will produce information about what was clicked.</w:t>
                                </w:r>
                              </w:ins>
                            </w:p>
                            <w:p w:rsidR="004A732E" w:rsidRDefault="004A732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31611B" id="_x0000_s1036" type="#_x0000_t202" style="position:absolute;margin-left:332.7pt;margin-top:18.45pt;width:185.9pt;height:358.2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4SKAIAAE4EAAAOAAAAZHJzL2Uyb0RvYy54bWysVNtu2zAMfR+wfxD0vjhxnb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">
                  <v:textbox>
                    <w:txbxContent>
                      <w:p w:rsidR="00BC6756" w:rsidRDefault="004A732E" w:rsidP="00BC6756">
                        <w:pPr>
                          <w:keepNext/>
                          <w:rPr>
                            <w:ins w:id="302" w:author="Rei Ruiz" w:date="2016-01-31T15:46:00Z"/>
                          </w:rPr>
                          <w:pPrChange w:id="303" w:author="Rei Ruiz" w:date="2016-01-31T15:46:00Z">
                            <w:pPr/>
                          </w:pPrChange>
                        </w:pPr>
                        <w:ins w:id="304" w:author="Rei Ruiz" w:date="2016-01-31T15:40:00Z">
                          <w:r>
                            <w:rPr>
                              <w:noProof/>
                              <w:lang w:eastAsia="en-CA"/>
                            </w:rPr>
                            <w:drawing>
                              <wp:inline distT="0" distB="0" distL="0" distR="0" wp14:anchorId="55733330" wp14:editId="3F7F9A4B">
                                <wp:extent cx="2162810" cy="3777615"/>
                                <wp:effectExtent l="0" t="0" r="889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foPages.PNG"/>
                                        <pic:cNvPicPr/>
                                      </pic:nvPicPr>
                                      <pic:blipFill>
                                        <a:blip r:embed="rId29">
                                          <a:extLst>
                                            <a:ext uri="{28A0092B-C50C-407E-A947-70E740481C1C}">
                                              <a14:useLocalDpi xmlns:a14="http://schemas.microsoft.com/office/drawing/2010/main" val="0"/>
                                            </a:ext>
                                          </a:extLst>
                                        </a:blip>
                                        <a:stretch>
                                          <a:fillRect/>
                                        </a:stretch>
                                      </pic:blipFill>
                                      <pic:spPr>
                                        <a:xfrm>
                                          <a:off x="0" y="0"/>
                                          <a:ext cx="2162810" cy="3777615"/>
                                        </a:xfrm>
                                        <a:prstGeom prst="rect">
                                          <a:avLst/>
                                        </a:prstGeom>
                                      </pic:spPr>
                                    </pic:pic>
                                  </a:graphicData>
                                </a:graphic>
                              </wp:inline>
                            </w:drawing>
                          </w:r>
                        </w:ins>
                      </w:p>
                      <w:p w:rsidR="00BC6756" w:rsidRDefault="00BC6756" w:rsidP="00F82F9D">
                        <w:pPr>
                          <w:pStyle w:val="Caption"/>
                          <w:rPr>
                            <w:ins w:id="305" w:author="Rei Ruiz" w:date="2016-01-31T15:46:00Z"/>
                          </w:rPr>
                        </w:pPr>
                        <w:ins w:id="306" w:author="Rei Ruiz" w:date="2016-01-31T15:46:00Z">
                          <w:r>
                            <w:t>Figure 11 Information Pages. Similar to the desktop version, this page will contain images that when clicked will produce information about what was clicked.</w:t>
                          </w:r>
                        </w:ins>
                      </w:p>
                      <w:p w:rsidR="004A732E" w:rsidRDefault="004A732E"/>
                    </w:txbxContent>
                  </v:textbox>
                  <w10:wrap type="square"/>
                </v:shape>
              </w:pict>
            </mc:Fallback>
          </mc:AlternateContent>
        </w:r>
      </w:ins>
    </w:p>
    <w:p w:rsidR="00524DFA" w:rsidRDefault="00524DFA" w:rsidP="00160A70">
      <w:pPr>
        <w:spacing w:after="0" w:line="240" w:lineRule="auto"/>
        <w:jc w:val="center"/>
        <w:rPr>
          <w:ins w:id="37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7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72" w:author="Rei Ruiz" w:date="2016-01-31T15:13:00Z"/>
          <w:rFonts w:ascii="Arial" w:eastAsia="Times New Roman" w:hAnsi="Arial" w:cs="Arial"/>
          <w:b/>
          <w:bCs/>
          <w:color w:val="000000"/>
          <w:lang w:eastAsia="en-CA"/>
        </w:rPr>
      </w:pPr>
    </w:p>
    <w:p w:rsidR="00524DFA" w:rsidRDefault="00F23B95" w:rsidP="00160A70">
      <w:pPr>
        <w:spacing w:after="0" w:line="240" w:lineRule="auto"/>
        <w:jc w:val="center"/>
        <w:rPr>
          <w:ins w:id="373" w:author="Rei Ruiz" w:date="2016-01-31T15:47:00Z"/>
          <w:rFonts w:ascii="Arial" w:eastAsia="Times New Roman" w:hAnsi="Arial" w:cs="Arial"/>
          <w:b/>
          <w:bCs/>
          <w:color w:val="000000"/>
          <w:lang w:eastAsia="en-CA"/>
        </w:rPr>
      </w:pPr>
      <w:ins w:id="374" w:author="Rei Ruiz" w:date="2016-01-31T15:47:00Z">
        <w:r w:rsidRPr="00DE4A9E">
          <w:rPr>
            <w:rFonts w:ascii="Arial" w:eastAsia="Times New Roman" w:hAnsi="Arial" w:cs="Arial"/>
            <w:b/>
            <w:bCs/>
            <w:noProof/>
            <w:color w:val="000000"/>
            <w:lang w:val="en-US" w:eastAsia="ko-KR"/>
          </w:rPr>
          <w:lastRenderedPageBreak/>
          <mc:AlternateContent>
            <mc:Choice Requires="wps">
              <w:drawing>
                <wp:anchor distT="45720" distB="45720" distL="114300" distR="114300" simplePos="0" relativeHeight="251691008" behindDoc="0" locked="0" layoutInCell="1" allowOverlap="1" wp14:anchorId="3B60F941" wp14:editId="1246F66D">
                  <wp:simplePos x="0" y="0"/>
                  <wp:positionH relativeFrom="column">
                    <wp:posOffset>3017346</wp:posOffset>
                  </wp:positionH>
                  <wp:positionV relativeFrom="paragraph">
                    <wp:posOffset>0</wp:posOffset>
                  </wp:positionV>
                  <wp:extent cx="2360930" cy="4645660"/>
                  <wp:effectExtent l="0" t="0" r="22860" b="215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5660"/>
                          </a:xfrm>
                          <a:prstGeom prst="rect">
                            <a:avLst/>
                          </a:prstGeom>
                          <a:solidFill>
                            <a:srgbClr val="FFFFFF"/>
                          </a:solidFill>
                          <a:ln w="9525">
                            <a:solidFill>
                              <a:srgbClr val="000000"/>
                            </a:solidFill>
                            <a:miter lim="800000"/>
                            <a:headEnd/>
                            <a:tailEnd/>
                          </a:ln>
                        </wps:spPr>
                        <wps:txbx>
                          <w:txbxContent>
                            <w:p w:rsidR="00F23B95" w:rsidRDefault="00F23B95">
                              <w:pPr>
                                <w:keepNext/>
                                <w:rPr>
                                  <w:ins w:id="375" w:author="Rei Ruiz" w:date="2016-01-31T15:51:00Z"/>
                                </w:rPr>
                                <w:pPrChange w:id="376" w:author="Rei Ruiz" w:date="2016-01-31T15:51:00Z">
                                  <w:pPr/>
                                </w:pPrChange>
                              </w:pPr>
                              <w:ins w:id="377" w:author="Rei Ruiz" w:date="2016-01-31T15:48:00Z">
                                <w:r>
                                  <w:rPr>
                                    <w:noProof/>
                                    <w:lang w:val="en-US" w:eastAsia="ko-KR"/>
                                  </w:rPr>
                                  <w:drawing>
                                    <wp:inline distT="0" distB="0" distL="0" distR="0" wp14:anchorId="3081FC1A" wp14:editId="05B14931">
                                      <wp:extent cx="2185670" cy="3829050"/>
                                      <wp:effectExtent l="0" t="0" r="508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InPage.PNG"/>
                                              <pic:cNvPicPr/>
                                            </pic:nvPicPr>
                                            <pic:blipFill>
                                              <a:blip r:embed="rId30">
                                                <a:extLst>
                                                  <a:ext uri="{28A0092B-C50C-407E-A947-70E740481C1C}">
                                                    <a14:useLocalDpi xmlns:a14="http://schemas.microsoft.com/office/drawing/2010/main" val="0"/>
                                                  </a:ext>
                                                </a:extLst>
                                              </a:blip>
                                              <a:stretch>
                                                <a:fillRect/>
                                              </a:stretch>
                                            </pic:blipFill>
                                            <pic:spPr>
                                              <a:xfrm>
                                                <a:off x="0" y="0"/>
                                                <a:ext cx="2185670" cy="3829050"/>
                                              </a:xfrm>
                                              <a:prstGeom prst="rect">
                                                <a:avLst/>
                                              </a:prstGeom>
                                            </pic:spPr>
                                          </pic:pic>
                                        </a:graphicData>
                                      </a:graphic>
                                    </wp:inline>
                                  </w:drawing>
                                </w:r>
                              </w:ins>
                            </w:p>
                            <w:p w:rsidR="00F23B95" w:rsidRDefault="00F23B95" w:rsidP="00F82F9D">
                              <w:pPr>
                                <w:pStyle w:val="Caption"/>
                                <w:rPr>
                                  <w:ins w:id="378" w:author="Rei Ruiz" w:date="2016-01-31T15:51:00Z"/>
                                </w:rPr>
                              </w:pPr>
                              <w:ins w:id="379" w:author="Rei Ruiz" w:date="2016-01-31T15:51:00Z">
                                <w:r>
                                  <w:t xml:space="preserve">Figure </w:t>
                                </w:r>
                                <w:r>
                                  <w:fldChar w:fldCharType="begin"/>
                                </w:r>
                                <w:r>
                                  <w:instrText xml:space="preserve"> SEQ Figure \* ARABIC </w:instrText>
                                </w:r>
                              </w:ins>
                              <w:r>
                                <w:fldChar w:fldCharType="separate"/>
                              </w:r>
                              <w:ins w:id="380" w:author="Rei Ruiz" w:date="2016-01-31T15:51:00Z">
                                <w:r>
                                  <w:rPr>
                                    <w:noProof/>
                                  </w:rPr>
                                  <w:t>2</w:t>
                                </w:r>
                                <w:r>
                                  <w:fldChar w:fldCharType="end"/>
                                </w:r>
                                <w:r>
                                  <w:t xml:space="preserve"> User login/registration page.</w:t>
                                </w:r>
                              </w:ins>
                            </w:p>
                            <w:p w:rsidR="00DE4A9E" w:rsidRDefault="00DE4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60F941" id="_x0000_s1037" type="#_x0000_t202" style="position:absolute;left:0;text-align:left;margin-left:237.6pt;margin-top:0;width:185.9pt;height:365.8pt;z-index:2516910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">
                  <v:textbox>
                    <w:txbxContent>
                      <w:p w:rsidR="00F23B95" w:rsidRDefault="00F23B95" w:rsidP="00F23B95">
                        <w:pPr>
                          <w:keepNext/>
                          <w:rPr>
                            <w:ins w:id="318" w:author="Rei Ruiz" w:date="2016-01-31T15:51:00Z"/>
                          </w:rPr>
                          <w:pPrChange w:id="319" w:author="Rei Ruiz" w:date="2016-01-31T15:51:00Z">
                            <w:pPr/>
                          </w:pPrChange>
                        </w:pPr>
                        <w:ins w:id="320" w:author="Rei Ruiz" w:date="2016-01-31T15:48:00Z">
                          <w:r>
                            <w:rPr>
                              <w:noProof/>
                              <w:lang w:eastAsia="en-CA"/>
                            </w:rPr>
                            <w:drawing>
                              <wp:inline distT="0" distB="0" distL="0" distR="0" wp14:anchorId="3081FC1A" wp14:editId="05B14931">
                                <wp:extent cx="2185670" cy="3829050"/>
                                <wp:effectExtent l="0" t="0" r="508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InPage.PNG"/>
                                        <pic:cNvPicPr/>
                                      </pic:nvPicPr>
                                      <pic:blipFill>
                                        <a:blip r:embed="rId31">
                                          <a:extLst>
                                            <a:ext uri="{28A0092B-C50C-407E-A947-70E740481C1C}">
                                              <a14:useLocalDpi xmlns:a14="http://schemas.microsoft.com/office/drawing/2010/main" val="0"/>
                                            </a:ext>
                                          </a:extLst>
                                        </a:blip>
                                        <a:stretch>
                                          <a:fillRect/>
                                        </a:stretch>
                                      </pic:blipFill>
                                      <pic:spPr>
                                        <a:xfrm>
                                          <a:off x="0" y="0"/>
                                          <a:ext cx="2185670" cy="3829050"/>
                                        </a:xfrm>
                                        <a:prstGeom prst="rect">
                                          <a:avLst/>
                                        </a:prstGeom>
                                      </pic:spPr>
                                    </pic:pic>
                                  </a:graphicData>
                                </a:graphic>
                              </wp:inline>
                            </w:drawing>
                          </w:r>
                        </w:ins>
                      </w:p>
                      <w:p w:rsidR="00F23B95" w:rsidRDefault="00F23B95" w:rsidP="00F82F9D">
                        <w:pPr>
                          <w:pStyle w:val="Caption"/>
                          <w:rPr>
                            <w:ins w:id="321" w:author="Rei Ruiz" w:date="2016-01-31T15:51:00Z"/>
                          </w:rPr>
                        </w:pPr>
                        <w:ins w:id="322" w:author="Rei Ruiz" w:date="2016-01-31T15:51:00Z">
                          <w:r>
                            <w:t xml:space="preserve">Figure </w:t>
                          </w:r>
                          <w:r>
                            <w:fldChar w:fldCharType="begin"/>
                          </w:r>
                          <w:r>
                            <w:instrText xml:space="preserve"> SEQ Figure \* ARABIC </w:instrText>
                          </w:r>
                        </w:ins>
                        <w:r>
                          <w:fldChar w:fldCharType="separate"/>
                        </w:r>
                        <w:ins w:id="323" w:author="Rei Ruiz" w:date="2016-01-31T15:51:00Z">
                          <w:r>
                            <w:rPr>
                              <w:noProof/>
                            </w:rPr>
                            <w:t>2</w:t>
                          </w:r>
                          <w:r>
                            <w:fldChar w:fldCharType="end"/>
                          </w:r>
                          <w:r>
                            <w:t xml:space="preserve"> User login/registration page.</w:t>
                          </w:r>
                        </w:ins>
                      </w:p>
                      <w:p w:rsidR="00DE4A9E" w:rsidRDefault="00DE4A9E"/>
                    </w:txbxContent>
                  </v:textbox>
                  <w10:wrap type="square"/>
                </v:shape>
              </w:pict>
            </mc:Fallback>
          </mc:AlternateContent>
        </w:r>
        <w:r w:rsidRPr="00DE4A9E">
          <w:rPr>
            <w:rFonts w:ascii="Arial" w:eastAsia="Times New Roman" w:hAnsi="Arial" w:cs="Arial"/>
            <w:b/>
            <w:bCs/>
            <w:noProof/>
            <w:color w:val="000000"/>
            <w:lang w:val="en-US" w:eastAsia="ko-KR"/>
          </w:rPr>
          <mc:AlternateContent>
            <mc:Choice Requires="wps">
              <w:drawing>
                <wp:anchor distT="45720" distB="45720" distL="114300" distR="114300" simplePos="0" relativeHeight="251688960" behindDoc="0" locked="0" layoutInCell="1" allowOverlap="1" wp14:anchorId="4D5F41F4" wp14:editId="5A720348">
                  <wp:simplePos x="0" y="0"/>
                  <wp:positionH relativeFrom="column">
                    <wp:posOffset>510367</wp:posOffset>
                  </wp:positionH>
                  <wp:positionV relativeFrom="paragraph">
                    <wp:posOffset>0</wp:posOffset>
                  </wp:positionV>
                  <wp:extent cx="2360930" cy="4645660"/>
                  <wp:effectExtent l="0" t="0" r="22860" b="215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5660"/>
                          </a:xfrm>
                          <a:prstGeom prst="rect">
                            <a:avLst/>
                          </a:prstGeom>
                          <a:solidFill>
                            <a:srgbClr val="FFFFFF"/>
                          </a:solidFill>
                          <a:ln w="9525">
                            <a:solidFill>
                              <a:srgbClr val="000000"/>
                            </a:solidFill>
                            <a:miter lim="800000"/>
                            <a:headEnd/>
                            <a:tailEnd/>
                          </a:ln>
                        </wps:spPr>
                        <wps:txbx>
                          <w:txbxContent>
                            <w:p w:rsidR="00F23B95" w:rsidRDefault="00DE4A9E">
                              <w:pPr>
                                <w:keepNext/>
                                <w:rPr>
                                  <w:ins w:id="381" w:author="Rei Ruiz" w:date="2016-01-31T15:50:00Z"/>
                                </w:rPr>
                                <w:pPrChange w:id="382" w:author="Rei Ruiz" w:date="2016-01-31T15:50:00Z">
                                  <w:pPr/>
                                </w:pPrChange>
                              </w:pPr>
                              <w:ins w:id="383" w:author="Rei Ruiz" w:date="2016-01-31T15:47:00Z">
                                <w:r>
                                  <w:rPr>
                                    <w:noProof/>
                                    <w:lang w:val="en-US" w:eastAsia="ko-KR"/>
                                  </w:rPr>
                                  <w:drawing>
                                    <wp:inline distT="0" distB="0" distL="0" distR="0" wp14:anchorId="04E1EDDC" wp14:editId="6A6EB748">
                                      <wp:extent cx="2185670" cy="3844290"/>
                                      <wp:effectExtent l="0" t="0" r="5080" b="381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Page.PNG"/>
                                              <pic:cNvPicPr/>
                                            </pic:nvPicPr>
                                            <pic:blipFill>
                                              <a:blip r:embed="rId32">
                                                <a:extLst>
                                                  <a:ext uri="{28A0092B-C50C-407E-A947-70E740481C1C}">
                                                    <a14:useLocalDpi xmlns:a14="http://schemas.microsoft.com/office/drawing/2010/main" val="0"/>
                                                  </a:ext>
                                                </a:extLst>
                                              </a:blip>
                                              <a:stretch>
                                                <a:fillRect/>
                                              </a:stretch>
                                            </pic:blipFill>
                                            <pic:spPr>
                                              <a:xfrm>
                                                <a:off x="0" y="0"/>
                                                <a:ext cx="2185670" cy="3844290"/>
                                              </a:xfrm>
                                              <a:prstGeom prst="rect">
                                                <a:avLst/>
                                              </a:prstGeom>
                                            </pic:spPr>
                                          </pic:pic>
                                        </a:graphicData>
                                      </a:graphic>
                                    </wp:inline>
                                  </w:drawing>
                                </w:r>
                              </w:ins>
                            </w:p>
                            <w:p w:rsidR="00F23B95" w:rsidRDefault="00F23B95" w:rsidP="00F82F9D">
                              <w:pPr>
                                <w:pStyle w:val="Caption"/>
                                <w:rPr>
                                  <w:ins w:id="384" w:author="Rei Ruiz" w:date="2016-01-31T15:50:00Z"/>
                                </w:rPr>
                              </w:pPr>
                              <w:ins w:id="385" w:author="Rei Ruiz" w:date="2016-01-31T15:50:00Z">
                                <w:r>
                                  <w:t xml:space="preserve">Figure </w:t>
                                </w:r>
                                <w:r>
                                  <w:fldChar w:fldCharType="begin"/>
                                </w:r>
                                <w:r>
                                  <w:instrText xml:space="preserve"> SEQ Figure \* ARABIC </w:instrText>
                                </w:r>
                              </w:ins>
                              <w:r>
                                <w:fldChar w:fldCharType="separate"/>
                              </w:r>
                              <w:ins w:id="386" w:author="Rei Ruiz" w:date="2016-01-31T15:51:00Z">
                                <w:r>
                                  <w:rPr>
                                    <w:noProof/>
                                  </w:rPr>
                                  <w:t>3</w:t>
                                </w:r>
                              </w:ins>
                              <w:ins w:id="387" w:author="Rei Ruiz" w:date="2016-01-31T15:50:00Z">
                                <w:r>
                                  <w:fldChar w:fldCharType="end"/>
                                </w:r>
                                <w:r>
                                  <w:t xml:space="preserve"> User Page. Will function similarly to the desktop version with containers containing </w:t>
                                </w:r>
                                <w:r>
                                  <w:rPr>
                                    <w:noProof/>
                                  </w:rPr>
                                  <w:t>user information/favorites, calendar for scheduling, and achievements.</w:t>
                                </w:r>
                              </w:ins>
                            </w:p>
                            <w:p w:rsidR="00DE4A9E" w:rsidRDefault="00DE4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5F41F4" id="_x0000_s1038" type="#_x0000_t202" style="position:absolute;left:0;text-align:left;margin-left:40.2pt;margin-top:0;width:185.9pt;height:365.8pt;z-index:251688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i3KAIAAE4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">
                  <v:textbox>
                    <w:txbxContent>
                      <w:p w:rsidR="00F23B95" w:rsidRDefault="00DE4A9E" w:rsidP="00F23B95">
                        <w:pPr>
                          <w:keepNext/>
                          <w:rPr>
                            <w:ins w:id="331" w:author="Rei Ruiz" w:date="2016-01-31T15:50:00Z"/>
                          </w:rPr>
                          <w:pPrChange w:id="332" w:author="Rei Ruiz" w:date="2016-01-31T15:50:00Z">
                            <w:pPr/>
                          </w:pPrChange>
                        </w:pPr>
                        <w:ins w:id="333" w:author="Rei Ruiz" w:date="2016-01-31T15:47:00Z">
                          <w:r>
                            <w:rPr>
                              <w:noProof/>
                              <w:lang w:eastAsia="en-CA"/>
                            </w:rPr>
                            <w:drawing>
                              <wp:inline distT="0" distB="0" distL="0" distR="0" wp14:anchorId="04E1EDDC" wp14:editId="6A6EB748">
                                <wp:extent cx="2185670" cy="3844290"/>
                                <wp:effectExtent l="0" t="0" r="5080" b="381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Page.PNG"/>
                                        <pic:cNvPicPr/>
                                      </pic:nvPicPr>
                                      <pic:blipFill>
                                        <a:blip r:embed="rId33">
                                          <a:extLst>
                                            <a:ext uri="{28A0092B-C50C-407E-A947-70E740481C1C}">
                                              <a14:useLocalDpi xmlns:a14="http://schemas.microsoft.com/office/drawing/2010/main" val="0"/>
                                            </a:ext>
                                          </a:extLst>
                                        </a:blip>
                                        <a:stretch>
                                          <a:fillRect/>
                                        </a:stretch>
                                      </pic:blipFill>
                                      <pic:spPr>
                                        <a:xfrm>
                                          <a:off x="0" y="0"/>
                                          <a:ext cx="2185670" cy="3844290"/>
                                        </a:xfrm>
                                        <a:prstGeom prst="rect">
                                          <a:avLst/>
                                        </a:prstGeom>
                                      </pic:spPr>
                                    </pic:pic>
                                  </a:graphicData>
                                </a:graphic>
                              </wp:inline>
                            </w:drawing>
                          </w:r>
                        </w:ins>
                      </w:p>
                      <w:p w:rsidR="00F23B95" w:rsidRDefault="00F23B95" w:rsidP="00F82F9D">
                        <w:pPr>
                          <w:pStyle w:val="Caption"/>
                          <w:rPr>
                            <w:ins w:id="334" w:author="Rei Ruiz" w:date="2016-01-31T15:50:00Z"/>
                          </w:rPr>
                        </w:pPr>
                        <w:ins w:id="335" w:author="Rei Ruiz" w:date="2016-01-31T15:50:00Z">
                          <w:r>
                            <w:t xml:space="preserve">Figure </w:t>
                          </w:r>
                          <w:r>
                            <w:fldChar w:fldCharType="begin"/>
                          </w:r>
                          <w:r>
                            <w:instrText xml:space="preserve"> SEQ Figure \* ARABIC </w:instrText>
                          </w:r>
                        </w:ins>
                        <w:r>
                          <w:fldChar w:fldCharType="separate"/>
                        </w:r>
                        <w:ins w:id="336" w:author="Rei Ruiz" w:date="2016-01-31T15:51:00Z">
                          <w:r>
                            <w:rPr>
                              <w:noProof/>
                            </w:rPr>
                            <w:t>3</w:t>
                          </w:r>
                        </w:ins>
                        <w:ins w:id="337" w:author="Rei Ruiz" w:date="2016-01-31T15:50:00Z">
                          <w:r>
                            <w:fldChar w:fldCharType="end"/>
                          </w:r>
                          <w:r>
                            <w:t xml:space="preserve"> User Page. Will function </w:t>
                          </w:r>
                          <w:r>
                            <w:t>similarly</w:t>
                          </w:r>
                          <w:r>
                            <w:t xml:space="preserve"> to the desktop version with containers containing </w:t>
                          </w:r>
                          <w:r>
                            <w:rPr>
                              <w:noProof/>
                            </w:rPr>
                            <w:t>user information/favorites, calendar for scheduling, and achievements.</w:t>
                          </w:r>
                        </w:ins>
                      </w:p>
                      <w:p w:rsidR="00DE4A9E" w:rsidRDefault="00DE4A9E"/>
                    </w:txbxContent>
                  </v:textbox>
                  <w10:wrap type="square"/>
                </v:shape>
              </w:pict>
            </mc:Fallback>
          </mc:AlternateContent>
        </w:r>
      </w:ins>
    </w:p>
    <w:p w:rsidR="00DE4A9E" w:rsidRDefault="00DE4A9E" w:rsidP="00160A70">
      <w:pPr>
        <w:spacing w:after="0" w:line="240" w:lineRule="auto"/>
        <w:jc w:val="center"/>
        <w:rPr>
          <w:ins w:id="388"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89"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0"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1"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2"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3"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4"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5"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6"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7" w:author="Rei Ruiz" w:date="2016-01-31T15:13:00Z"/>
          <w:rFonts w:ascii="Arial" w:eastAsia="Times New Roman" w:hAnsi="Arial" w:cs="Arial"/>
          <w:b/>
          <w:bCs/>
          <w:color w:val="000000"/>
          <w:lang w:eastAsia="en-CA"/>
        </w:rPr>
      </w:pPr>
    </w:p>
    <w:p w:rsidR="00524DFA" w:rsidRDefault="00524DFA" w:rsidP="00160A70">
      <w:pPr>
        <w:spacing w:after="0" w:line="240" w:lineRule="auto"/>
        <w:jc w:val="center"/>
        <w:rPr>
          <w:ins w:id="398" w:author="Rei Ruiz" w:date="2016-01-31T15:13:00Z"/>
          <w:rFonts w:ascii="Arial" w:eastAsia="Times New Roman" w:hAnsi="Arial" w:cs="Arial"/>
          <w:b/>
          <w:bCs/>
          <w:color w:val="000000"/>
          <w:lang w:eastAsia="en-CA"/>
        </w:rPr>
      </w:pPr>
    </w:p>
    <w:p w:rsidR="00B73D40" w:rsidRDefault="00B73D40" w:rsidP="00160A70">
      <w:pPr>
        <w:spacing w:after="0" w:line="240" w:lineRule="auto"/>
        <w:jc w:val="center"/>
        <w:rPr>
          <w:ins w:id="399"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0"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1"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2"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3"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4"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5"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6"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7"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8"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09"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0"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1"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2"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3"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4"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5"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6"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7" w:author="Rei Ruiz" w:date="2016-01-31T15:24:00Z"/>
          <w:rFonts w:ascii="Arial" w:eastAsia="Times New Roman" w:hAnsi="Arial" w:cs="Arial"/>
          <w:b/>
          <w:bCs/>
          <w:color w:val="000000"/>
          <w:lang w:eastAsia="en-CA"/>
        </w:rPr>
      </w:pPr>
    </w:p>
    <w:p w:rsidR="00B73D40" w:rsidRDefault="00B73D40" w:rsidP="00160A70">
      <w:pPr>
        <w:spacing w:after="0" w:line="240" w:lineRule="auto"/>
        <w:jc w:val="center"/>
        <w:rPr>
          <w:ins w:id="418"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19"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0"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1"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2"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3"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4"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5"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6"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7"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8"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29"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0"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1"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2"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3"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4"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5"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6" w:author="Rei Ruiz" w:date="2016-01-31T15:56:00Z"/>
          <w:rFonts w:ascii="Arial" w:eastAsia="Times New Roman" w:hAnsi="Arial" w:cs="Arial"/>
          <w:b/>
          <w:bCs/>
          <w:color w:val="000000"/>
          <w:lang w:eastAsia="en-CA"/>
        </w:rPr>
      </w:pPr>
    </w:p>
    <w:p w:rsidR="0050609A" w:rsidRDefault="0050609A" w:rsidP="00160A70">
      <w:pPr>
        <w:spacing w:after="0" w:line="240" w:lineRule="auto"/>
        <w:jc w:val="center"/>
        <w:rPr>
          <w:ins w:id="437" w:author="Rei Ruiz" w:date="2016-01-31T15:24:00Z"/>
          <w:rFonts w:ascii="Arial" w:eastAsia="Times New Roman" w:hAnsi="Arial" w:cs="Arial"/>
          <w:b/>
          <w:bCs/>
          <w:color w:val="000000"/>
          <w:lang w:eastAsia="en-CA"/>
        </w:rPr>
      </w:pPr>
    </w:p>
    <w:p w:rsidR="00DE4A9E" w:rsidRPr="00260113" w:rsidRDefault="00160A70" w:rsidP="00160A70">
      <w:pPr>
        <w:spacing w:after="0" w:line="240" w:lineRule="auto"/>
        <w:jc w:val="center"/>
        <w:rPr>
          <w:rFonts w:ascii="Arial" w:eastAsia="Times New Roman" w:hAnsi="Arial" w:cs="Arial"/>
          <w:lang w:eastAsia="en-CA"/>
        </w:rPr>
      </w:pPr>
      <w:r w:rsidRPr="00260113">
        <w:rPr>
          <w:rFonts w:ascii="Arial" w:eastAsia="Times New Roman" w:hAnsi="Arial" w:cs="Arial"/>
          <w:b/>
          <w:bCs/>
          <w:color w:val="000000"/>
          <w:lang w:eastAsia="en-CA"/>
        </w:rPr>
        <w:lastRenderedPageBreak/>
        <w:t>Milestone 1 - Project Proposal</w:t>
      </w:r>
    </w:p>
    <w:p w:rsidR="00160A70" w:rsidRPr="00260113" w:rsidRDefault="00160A70" w:rsidP="00160A70">
      <w:pPr>
        <w:spacing w:after="0" w:line="240" w:lineRule="auto"/>
        <w:rPr>
          <w:rFonts w:ascii="Arial" w:eastAsia="Times New Roman" w:hAnsi="Arial" w:cs="Arial"/>
          <w:lang w:eastAsia="en-CA"/>
        </w:rPr>
      </w:pPr>
    </w:p>
    <w:p w:rsidR="00160A70" w:rsidRPr="00260113" w:rsidRDefault="00160A70" w:rsidP="00160A70">
      <w:pPr>
        <w:pStyle w:val="ListParagraph"/>
        <w:numPr>
          <w:ilvl w:val="0"/>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Topic</w:t>
      </w:r>
    </w:p>
    <w:p w:rsidR="00160A70" w:rsidRPr="00260113" w:rsidRDefault="00160A70" w:rsidP="00160A70">
      <w:pPr>
        <w:spacing w:after="0" w:line="240" w:lineRule="auto"/>
        <w:ind w:left="36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Purpose: </w:t>
      </w:r>
      <w:r w:rsidRPr="00260113">
        <w:rPr>
          <w:rFonts w:ascii="Arial" w:eastAsia="Times New Roman" w:hAnsi="Arial" w:cs="Arial"/>
          <w:color w:val="000000"/>
          <w:lang w:eastAsia="en-CA"/>
        </w:rPr>
        <w:t>Health promotion for students with an emphasis on efficient time management</w:t>
      </w:r>
    </w:p>
    <w:p w:rsidR="00160A70" w:rsidRPr="00260113" w:rsidRDefault="00160A70" w:rsidP="00160A70">
      <w:pPr>
        <w:pStyle w:val="ListParagraph"/>
        <w:spacing w:after="0" w:line="240" w:lineRule="auto"/>
        <w:ind w:left="1440"/>
        <w:rPr>
          <w:rFonts w:ascii="Arial" w:eastAsia="Times New Roman" w:hAnsi="Arial" w:cs="Arial"/>
          <w:color w:val="000000"/>
          <w:lang w:eastAsia="en-CA"/>
        </w:rPr>
      </w:pPr>
      <w:r w:rsidRPr="00260113">
        <w:rPr>
          <w:rFonts w:ascii="Arial" w:eastAsia="Times New Roman" w:hAnsi="Arial" w:cs="Arial"/>
          <w:b/>
          <w:bCs/>
          <w:color w:val="000000"/>
          <w:lang w:eastAsia="en-CA"/>
        </w:rPr>
        <w:t xml:space="preserve">Needs: </w:t>
      </w:r>
      <w:r w:rsidRPr="00260113">
        <w:rPr>
          <w:rFonts w:ascii="Arial" w:eastAsia="Times New Roman" w:hAnsi="Arial" w:cs="Arial"/>
          <w:color w:val="000000"/>
          <w:lang w:eastAsia="en-CA"/>
        </w:rPr>
        <w:t>Ways on how students can stay healthy in as little time as possible</w:t>
      </w:r>
    </w:p>
    <w:p w:rsidR="00160A70" w:rsidRPr="00260113" w:rsidRDefault="00160A70" w:rsidP="00160A70">
      <w:pPr>
        <w:pStyle w:val="ListParagraph"/>
        <w:spacing w:after="0" w:line="240" w:lineRule="auto"/>
        <w:ind w:left="1440"/>
        <w:rPr>
          <w:rFonts w:ascii="Arial" w:eastAsia="Times New Roman" w:hAnsi="Arial" w:cs="Arial"/>
          <w:color w:val="000000"/>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Goals: </w:t>
      </w:r>
      <w:r w:rsidRPr="00260113">
        <w:rPr>
          <w:rFonts w:ascii="Arial" w:eastAsia="Times New Roman" w:hAnsi="Arial" w:cs="Arial"/>
          <w:color w:val="000000"/>
          <w:lang w:eastAsia="en-CA"/>
        </w:rPr>
        <w:t>To provide information for students on how to be fit and stay healthy in as efficient time as possible</w:t>
      </w:r>
    </w:p>
    <w:p w:rsidR="00160A70" w:rsidRPr="00260113" w:rsidRDefault="00160A70" w:rsidP="00160A70">
      <w:pPr>
        <w:pStyle w:val="ListParagraph"/>
        <w:spacing w:after="0" w:line="240" w:lineRule="auto"/>
        <w:ind w:left="1440"/>
        <w:rPr>
          <w:rFonts w:ascii="Arial" w:eastAsia="Times New Roman" w:hAnsi="Arial" w:cs="Arial"/>
          <w:b/>
          <w:bCs/>
          <w:color w:val="000000"/>
          <w:lang w:eastAsia="en-CA"/>
        </w:rPr>
      </w:pPr>
      <w:r w:rsidRPr="00260113">
        <w:rPr>
          <w:rFonts w:ascii="Arial" w:eastAsia="Times New Roman" w:hAnsi="Arial" w:cs="Arial"/>
          <w:b/>
          <w:bCs/>
          <w:color w:val="000000"/>
          <w:lang w:eastAsia="en-CA"/>
        </w:rPr>
        <w:t>Reasons: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Communication and easy access: to make it easier for students to obtain information on how to stay fit and healthy</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Goal setting and tracking: to allow students to set goals and track their progress</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Target audience: </w:t>
      </w:r>
      <w:r w:rsidRPr="00260113">
        <w:rPr>
          <w:rFonts w:ascii="Arial" w:eastAsia="Times New Roman" w:hAnsi="Arial" w:cs="Arial"/>
          <w:color w:val="000000"/>
          <w:lang w:eastAsia="en-CA"/>
        </w:rPr>
        <w:t>post-secondary students</w:t>
      </w:r>
    </w:p>
    <w:p w:rsidR="00160A70" w:rsidRPr="00260113" w:rsidRDefault="00160A70" w:rsidP="00160A70">
      <w:pPr>
        <w:spacing w:after="0" w:line="240" w:lineRule="auto"/>
        <w:ind w:left="108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bCs/>
          <w:color w:val="000000"/>
          <w:lang w:eastAsia="en-CA"/>
        </w:rPr>
        <w:t xml:space="preserve">Accomplish: </w:t>
      </w:r>
      <w:r w:rsidRPr="00260113">
        <w:rPr>
          <w:rFonts w:ascii="Arial" w:eastAsia="Times New Roman" w:hAnsi="Arial" w:cs="Arial"/>
          <w:color w:val="000000"/>
          <w:lang w:eastAsia="en-CA"/>
        </w:rPr>
        <w:t>provide a condensed resource for tips on how to get and stay healthy (through exercises, healthy eating, and changes to lifestyle habits)</w:t>
      </w:r>
    </w:p>
    <w:p w:rsidR="00160A70" w:rsidRPr="00260113" w:rsidRDefault="00160A70" w:rsidP="00160A70">
      <w:pPr>
        <w:pStyle w:val="ListParagraph"/>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Content:</w:t>
      </w: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t>Exercises -- a list of examples on how to do certain exercises (through images and text) including information about them (e.g. calories burned, time required, muscles worked)</w:t>
      </w:r>
    </w:p>
    <w:p w:rsidR="00160A70" w:rsidRPr="00260113" w:rsidRDefault="00160A70" w:rsidP="00160A70">
      <w:pPr>
        <w:spacing w:after="0" w:line="240" w:lineRule="auto"/>
        <w:ind w:left="1440"/>
        <w:rPr>
          <w:rFonts w:ascii="Arial" w:eastAsia="Times New Roman" w:hAnsi="Arial" w:cs="Arial"/>
          <w:color w:val="000000"/>
          <w:lang w:eastAsia="en-CA"/>
        </w:rPr>
      </w:pP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t>Recipes -- images of healthy foods to eat that when clicked on directs the user to a page explaining the ingredients, recipe, calories consumed, and time required to make</w:t>
      </w:r>
    </w:p>
    <w:p w:rsidR="00160A70" w:rsidRPr="00260113" w:rsidRDefault="00160A70" w:rsidP="00160A70">
      <w:pPr>
        <w:spacing w:after="0" w:line="240" w:lineRule="auto"/>
        <w:ind w:left="1440"/>
        <w:rPr>
          <w:rFonts w:ascii="Arial" w:eastAsia="Times New Roman" w:hAnsi="Arial" w:cs="Arial"/>
          <w:color w:val="000000"/>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Success: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Easy accessibility and navigation</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Successful user goal setting and tracking scheduler</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Condensed information through images and minimal text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Overall nice design and layout</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390D97" w:rsidP="00160A70">
      <w:pPr>
        <w:pStyle w:val="ListParagraph"/>
        <w:numPr>
          <w:ilvl w:val="1"/>
          <w:numId w:val="1"/>
        </w:numPr>
        <w:spacing w:after="0" w:line="240" w:lineRule="auto"/>
        <w:rPr>
          <w:rFonts w:ascii="Arial" w:eastAsia="Times New Roman" w:hAnsi="Arial" w:cs="Arial"/>
          <w:b/>
          <w:lang w:eastAsia="en-CA"/>
        </w:rPr>
      </w:pPr>
      <w:hyperlink r:id="rId34" w:history="1">
        <w:r w:rsidR="00160A70" w:rsidRPr="00260113">
          <w:rPr>
            <w:rStyle w:val="Hyperlink"/>
            <w:rFonts w:ascii="Arial" w:eastAsia="Times New Roman" w:hAnsi="Arial" w:cs="Arial"/>
            <w:lang w:eastAsia="en-CA"/>
          </w:rPr>
          <w:t>http://www.nerdfitness.com/blog/2012/10/18/a-college-guide-to-eating-healthy/</w:t>
        </w:r>
      </w:hyperlink>
    </w:p>
    <w:p w:rsidR="001C0E0C" w:rsidRPr="00260113" w:rsidRDefault="00160A70" w:rsidP="001C0E0C">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 xml:space="preserve">Just a blog entry </w:t>
      </w:r>
      <w:r w:rsidR="001C0E0C" w:rsidRPr="00260113">
        <w:rPr>
          <w:rFonts w:ascii="Arial" w:eastAsia="Times New Roman" w:hAnsi="Arial" w:cs="Arial"/>
          <w:color w:val="000000"/>
          <w:lang w:eastAsia="en-CA"/>
        </w:rPr>
        <w:t>and not a dedicated website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A lot of text and very few images</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Focuses on just eating healthy in a college environment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Doesn’t delve into what kind of exercises you can do to get and stay healthy</w:t>
      </w:r>
    </w:p>
    <w:p w:rsidR="00160A70" w:rsidRPr="00260113" w:rsidRDefault="00160A70" w:rsidP="00160A70">
      <w:pPr>
        <w:pStyle w:val="ListParagraph"/>
        <w:spacing w:after="0" w:line="240" w:lineRule="auto"/>
        <w:ind w:left="1440"/>
        <w:rPr>
          <w:rFonts w:ascii="Arial" w:eastAsia="Times New Roman" w:hAnsi="Arial" w:cs="Arial"/>
          <w:b/>
          <w:lang w:eastAsia="en-CA"/>
        </w:rPr>
      </w:pPr>
    </w:p>
    <w:p w:rsidR="00160A70" w:rsidRPr="00260113" w:rsidRDefault="00390D97" w:rsidP="00160A70">
      <w:pPr>
        <w:pStyle w:val="ListParagraph"/>
        <w:spacing w:after="0" w:line="240" w:lineRule="auto"/>
        <w:ind w:left="1440"/>
        <w:rPr>
          <w:rFonts w:ascii="Arial" w:eastAsia="Times New Roman" w:hAnsi="Arial" w:cs="Arial"/>
          <w:color w:val="1155CC"/>
          <w:u w:val="single"/>
          <w:lang w:eastAsia="en-CA"/>
        </w:rPr>
      </w:pPr>
      <w:hyperlink r:id="rId35" w:history="1">
        <w:r w:rsidR="00160A70" w:rsidRPr="00260113">
          <w:rPr>
            <w:rFonts w:ascii="Arial" w:eastAsia="Times New Roman" w:hAnsi="Arial" w:cs="Arial"/>
            <w:color w:val="1155CC"/>
            <w:u w:val="single"/>
            <w:lang w:eastAsia="en-CA"/>
          </w:rPr>
          <w:t>http://youngwomenshealth.org/2012/02/22/eating-and-fitness-in-college/</w:t>
        </w:r>
      </w:hyperlink>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Another fitness and health blog entry that is part of site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Visually more appealing with tables and lists to describe what’s healthy and what isn’t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Just lists the types of foods and doesn’t instruct on how to make it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Doesn’t include additional information such as calories or time required</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Very brief exercise section</w:t>
      </w:r>
    </w:p>
    <w:p w:rsidR="00160A70" w:rsidRPr="00260113" w:rsidRDefault="00160A70" w:rsidP="00160A70">
      <w:pPr>
        <w:spacing w:after="0" w:line="240" w:lineRule="auto"/>
        <w:ind w:left="1440"/>
        <w:rPr>
          <w:rFonts w:ascii="Arial" w:eastAsia="Times New Roman" w:hAnsi="Arial" w:cs="Arial"/>
          <w:b/>
          <w:lang w:eastAsia="en-CA"/>
        </w:rPr>
      </w:pPr>
    </w:p>
    <w:p w:rsidR="00160A70" w:rsidRPr="00260113" w:rsidRDefault="00160A70" w:rsidP="00160A70">
      <w:pPr>
        <w:spacing w:after="0" w:line="240" w:lineRule="auto"/>
        <w:ind w:left="1440"/>
        <w:rPr>
          <w:rFonts w:ascii="Arial" w:eastAsia="Times New Roman" w:hAnsi="Arial" w:cs="Arial"/>
          <w:color w:val="000000"/>
          <w:lang w:eastAsia="en-CA"/>
        </w:rPr>
      </w:pPr>
      <w:r w:rsidRPr="00260113">
        <w:rPr>
          <w:rFonts w:ascii="Arial" w:eastAsia="Times New Roman" w:hAnsi="Arial" w:cs="Arial"/>
          <w:color w:val="000000"/>
          <w:lang w:eastAsia="en-CA"/>
        </w:rPr>
        <w:lastRenderedPageBreak/>
        <w:t>What we will do in comparison:</w:t>
      </w:r>
    </w:p>
    <w:p w:rsidR="00160A70" w:rsidRPr="00260113" w:rsidRDefault="006C09FB"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Our site will</w:t>
      </w:r>
      <w:r w:rsidR="00160A70" w:rsidRPr="00260113">
        <w:rPr>
          <w:rFonts w:ascii="Arial" w:eastAsia="Times New Roman" w:hAnsi="Arial" w:cs="Arial"/>
          <w:color w:val="000000"/>
          <w:lang w:eastAsia="en-CA"/>
        </w:rPr>
        <w:t xml:space="preserve"> be more image based with as minimal text descriptions as possible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We will also incorporate time management and what can be done to remain fit/healthy in as little time as possible</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We will add what kinds of exercises/recreational activities that can be done in a college environment</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0"/>
          <w:numId w:val="1"/>
        </w:numPr>
        <w:spacing w:after="0" w:line="240" w:lineRule="auto"/>
        <w:rPr>
          <w:rFonts w:ascii="Arial" w:eastAsia="Times New Roman" w:hAnsi="Arial" w:cs="Arial"/>
          <w:b/>
          <w:lang w:eastAsia="en-CA"/>
        </w:rPr>
      </w:pPr>
      <w:r w:rsidRPr="00260113">
        <w:rPr>
          <w:rFonts w:ascii="Arial" w:eastAsia="Times New Roman" w:hAnsi="Arial" w:cs="Arial"/>
          <w:b/>
          <w:lang w:eastAsia="en-CA"/>
        </w:rPr>
        <w:t>Functional Requirements</w:t>
      </w:r>
    </w:p>
    <w:p w:rsidR="00160A70" w:rsidRPr="00260113" w:rsidRDefault="00160A70" w:rsidP="00160A70">
      <w:pPr>
        <w:spacing w:after="0" w:line="240" w:lineRule="auto"/>
        <w:ind w:left="360"/>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User interactivity/input through a scheduler where users can submit and track their fitness goals and progress. Users can register to save their progress (even get achievements) and save the links to their fav</w:t>
      </w:r>
      <w:r w:rsidR="001C0E0C" w:rsidRPr="00260113">
        <w:rPr>
          <w:rFonts w:ascii="Arial" w:eastAsia="Times New Roman" w:hAnsi="Arial" w:cs="Arial"/>
          <w:color w:val="000000"/>
          <w:lang w:eastAsia="en-CA"/>
        </w:rPr>
        <w:t>orite exercises and/or recipes. This</w:t>
      </w:r>
      <w:r w:rsidRPr="00260113">
        <w:rPr>
          <w:rFonts w:ascii="Arial" w:eastAsia="Times New Roman" w:hAnsi="Arial" w:cs="Arial"/>
          <w:color w:val="000000"/>
          <w:lang w:eastAsia="en-CA"/>
        </w:rPr>
        <w:t xml:space="preserve"> will require user registration and authentication (e.g. profile listing their favorite exercises/recipes and achievements)</w:t>
      </w:r>
    </w:p>
    <w:p w:rsidR="00160A70" w:rsidRPr="00260113" w:rsidRDefault="00160A70" w:rsidP="00160A70">
      <w:pPr>
        <w:spacing w:after="0" w:line="240" w:lineRule="auto"/>
        <w:rPr>
          <w:rFonts w:ascii="Arial" w:eastAsia="Times New Roman" w:hAnsi="Arial" w:cs="Arial"/>
          <w:b/>
          <w:lang w:eastAsia="en-CA"/>
        </w:rPr>
      </w:pPr>
    </w:p>
    <w:p w:rsidR="00160A70" w:rsidRPr="00260113" w:rsidRDefault="00160A70" w:rsidP="00160A70">
      <w:pPr>
        <w:pStyle w:val="ListParagraph"/>
        <w:numPr>
          <w:ilvl w:val="1"/>
          <w:numId w:val="1"/>
        </w:numPr>
        <w:spacing w:after="0" w:line="240" w:lineRule="auto"/>
        <w:rPr>
          <w:rFonts w:ascii="Arial" w:eastAsia="Times New Roman" w:hAnsi="Arial" w:cs="Arial"/>
          <w:b/>
          <w:lang w:eastAsia="en-CA"/>
        </w:rPr>
      </w:pPr>
      <w:r w:rsidRPr="00260113">
        <w:rPr>
          <w:rFonts w:ascii="Arial" w:eastAsia="Times New Roman" w:hAnsi="Arial" w:cs="Arial"/>
          <w:lang w:eastAsia="en-CA"/>
        </w:rPr>
        <w:t xml:space="preserve">Lists </w:t>
      </w:r>
      <w:r w:rsidR="0090592C" w:rsidRPr="00260113">
        <w:rPr>
          <w:rFonts w:ascii="Arial" w:eastAsia="Times New Roman" w:hAnsi="Arial" w:cs="Arial"/>
          <w:lang w:eastAsia="en-CA"/>
        </w:rPr>
        <w:t xml:space="preserve">that </w:t>
      </w:r>
      <w:r w:rsidRPr="00260113">
        <w:rPr>
          <w:rFonts w:ascii="Arial" w:eastAsia="Times New Roman" w:hAnsi="Arial" w:cs="Arial"/>
          <w:lang w:eastAsia="en-CA"/>
        </w:rPr>
        <w:t xml:space="preserve">will </w:t>
      </w:r>
      <w:r w:rsidR="0090592C" w:rsidRPr="00260113">
        <w:rPr>
          <w:rFonts w:ascii="Arial" w:eastAsia="Times New Roman" w:hAnsi="Arial" w:cs="Arial"/>
          <w:lang w:eastAsia="en-CA"/>
        </w:rPr>
        <w:t xml:space="preserve">be </w:t>
      </w:r>
      <w:r w:rsidRPr="00260113">
        <w:rPr>
          <w:rFonts w:ascii="Arial" w:eastAsia="Times New Roman" w:hAnsi="Arial" w:cs="Arial"/>
          <w:lang w:eastAsia="en-CA"/>
        </w:rPr>
        <w:t>include</w:t>
      </w:r>
      <w:r w:rsidR="0090592C" w:rsidRPr="00260113">
        <w:rPr>
          <w:rFonts w:ascii="Arial" w:eastAsia="Times New Roman" w:hAnsi="Arial" w:cs="Arial"/>
          <w:lang w:eastAsia="en-CA"/>
        </w:rPr>
        <w:t>d</w:t>
      </w:r>
      <w:r w:rsidRPr="00260113">
        <w:rPr>
          <w:rFonts w:ascii="Arial" w:eastAsia="Times New Roman" w:hAnsi="Arial" w:cs="Arial"/>
          <w:lang w:eastAsia="en-CA"/>
        </w:rPr>
        <w:t>:</w:t>
      </w:r>
    </w:p>
    <w:p w:rsidR="00160A70"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E</w:t>
      </w:r>
      <w:r w:rsidR="00160A70" w:rsidRPr="00260113">
        <w:rPr>
          <w:rFonts w:ascii="Arial" w:eastAsia="Times New Roman" w:hAnsi="Arial" w:cs="Arial"/>
          <w:color w:val="000000"/>
          <w:lang w:eastAsia="en-CA"/>
        </w:rPr>
        <w:t>xercises and recipes (especially those that can be done in a college environment)</w:t>
      </w:r>
    </w:p>
    <w:p w:rsidR="00160A70" w:rsidRPr="00260113" w:rsidRDefault="00160A70"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Comparison of unhealthy lifestyle habits and what you can do instead</w:t>
      </w:r>
    </w:p>
    <w:p w:rsidR="0090592C"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Healthy food alternatives (e.g. what is an alternative if you are craving junk food)</w:t>
      </w:r>
    </w:p>
    <w:p w:rsidR="0090592C" w:rsidRPr="00260113" w:rsidRDefault="0090592C" w:rsidP="00160A70">
      <w:pPr>
        <w:pStyle w:val="ListParagraph"/>
        <w:numPr>
          <w:ilvl w:val="2"/>
          <w:numId w:val="1"/>
        </w:numPr>
        <w:spacing w:after="0" w:line="240" w:lineRule="auto"/>
        <w:rPr>
          <w:rFonts w:ascii="Arial" w:eastAsia="Times New Roman" w:hAnsi="Arial" w:cs="Arial"/>
          <w:b/>
          <w:lang w:eastAsia="en-CA"/>
        </w:rPr>
      </w:pPr>
      <w:r w:rsidRPr="00260113">
        <w:rPr>
          <w:rFonts w:ascii="Arial" w:eastAsia="Times New Roman" w:hAnsi="Arial" w:cs="Arial"/>
          <w:color w:val="000000"/>
          <w:lang w:eastAsia="en-CA"/>
        </w:rPr>
        <w:t>Site Map</w:t>
      </w:r>
    </w:p>
    <w:p w:rsidR="0090592C" w:rsidRPr="00260113" w:rsidRDefault="0090592C" w:rsidP="0090592C">
      <w:pPr>
        <w:spacing w:after="0" w:line="240" w:lineRule="auto"/>
        <w:rPr>
          <w:rFonts w:ascii="Arial" w:eastAsia="Times New Roman" w:hAnsi="Arial" w:cs="Arial"/>
          <w:b/>
          <w:lang w:eastAsia="en-CA"/>
        </w:rPr>
      </w:pPr>
    </w:p>
    <w:p w:rsidR="0090592C" w:rsidRPr="00260113" w:rsidRDefault="0090592C" w:rsidP="0090592C">
      <w:pPr>
        <w:pStyle w:val="ListParagraph"/>
        <w:numPr>
          <w:ilvl w:val="0"/>
          <w:numId w:val="1"/>
        </w:numPr>
        <w:spacing w:after="0" w:line="240" w:lineRule="auto"/>
        <w:rPr>
          <w:rFonts w:ascii="Arial" w:eastAsia="Times New Roman" w:hAnsi="Arial" w:cs="Arial"/>
          <w:b/>
          <w:lang w:eastAsia="en-CA"/>
        </w:rPr>
      </w:pPr>
      <w:proofErr w:type="spellStart"/>
      <w:r w:rsidRPr="00260113">
        <w:rPr>
          <w:rFonts w:ascii="Arial" w:eastAsia="Times New Roman" w:hAnsi="Arial" w:cs="Arial"/>
          <w:b/>
          <w:lang w:eastAsia="en-CA"/>
        </w:rPr>
        <w:t>Workplan</w:t>
      </w:r>
      <w:proofErr w:type="spellEnd"/>
    </w:p>
    <w:p w:rsidR="0090592C" w:rsidRPr="00260113" w:rsidRDefault="0090592C" w:rsidP="0090592C">
      <w:pPr>
        <w:spacing w:after="0" w:line="240" w:lineRule="auto"/>
        <w:ind w:left="360"/>
        <w:rPr>
          <w:rFonts w:ascii="Arial" w:eastAsia="Times New Roman" w:hAnsi="Arial" w:cs="Arial"/>
          <w:b/>
          <w:lang w:eastAsia="en-CA"/>
        </w:rPr>
      </w:pPr>
    </w:p>
    <w:p w:rsidR="0090592C" w:rsidDel="00040AA9" w:rsidRDefault="0090592C" w:rsidP="00040AA9">
      <w:pPr>
        <w:spacing w:after="0" w:line="240" w:lineRule="auto"/>
        <w:ind w:left="360"/>
        <w:rPr>
          <w:del w:id="438" w:author="John Park" w:date="2016-02-14T19:22:00Z"/>
          <w:rFonts w:ascii="Arial" w:eastAsia="Times New Roman" w:hAnsi="Arial" w:cs="Arial"/>
          <w:color w:val="000000"/>
          <w:lang w:eastAsia="en-CA"/>
        </w:rPr>
        <w:pPrChange w:id="439" w:author="John Park" w:date="2016-02-14T19:22:00Z">
          <w:pPr>
            <w:spacing w:after="0" w:line="240" w:lineRule="auto"/>
          </w:pPr>
        </w:pPrChange>
      </w:pPr>
      <w:r w:rsidRPr="00260113">
        <w:rPr>
          <w:rFonts w:ascii="Arial" w:eastAsia="Times New Roman" w:hAnsi="Arial" w:cs="Arial"/>
          <w:color w:val="000000"/>
          <w:lang w:eastAsia="en-CA"/>
        </w:rPr>
        <w:t>Weekly meetups to discuss and work on the website. Discussions will be made amongst all group members on what content to include and how it will be included. Work will then be split up reasonably amongst the group members and will be completed a day or two before Milestone due date. Critique and revision will be done before submitting the final copy.</w:t>
      </w:r>
    </w:p>
    <w:p w:rsidR="00040AA9" w:rsidRDefault="00040AA9" w:rsidP="0090592C">
      <w:pPr>
        <w:spacing w:after="0" w:line="240" w:lineRule="auto"/>
        <w:ind w:left="360"/>
        <w:rPr>
          <w:ins w:id="440" w:author="John Park" w:date="2016-02-14T19:22:00Z"/>
          <w:rFonts w:ascii="Arial" w:eastAsia="Times New Roman" w:hAnsi="Arial" w:cs="Arial"/>
          <w:color w:val="000000"/>
          <w:lang w:eastAsia="en-CA"/>
        </w:rPr>
      </w:pPr>
    </w:p>
    <w:p w:rsidR="00526EC3" w:rsidRDefault="00526EC3" w:rsidP="00040AA9">
      <w:pPr>
        <w:spacing w:after="0" w:line="240" w:lineRule="auto"/>
        <w:ind w:left="360"/>
        <w:rPr>
          <w:ins w:id="441" w:author="John Park" w:date="2016-02-14T19:22:00Z"/>
          <w:rFonts w:ascii="Arial" w:eastAsia="Times New Roman" w:hAnsi="Arial" w:cs="Arial"/>
          <w:lang w:eastAsia="en-CA"/>
        </w:rPr>
        <w:pPrChange w:id="442" w:author="John Park" w:date="2016-02-14T19:22:00Z">
          <w:pPr>
            <w:spacing w:after="0" w:line="240" w:lineRule="auto"/>
          </w:pPr>
        </w:pPrChange>
      </w:pPr>
    </w:p>
    <w:p w:rsidR="00526EC3" w:rsidRDefault="00526EC3" w:rsidP="00040AA9">
      <w:pPr>
        <w:spacing w:after="0" w:line="240" w:lineRule="auto"/>
        <w:ind w:left="360"/>
        <w:rPr>
          <w:ins w:id="443" w:author="John Park" w:date="2016-02-14T19:33:00Z"/>
          <w:rFonts w:ascii="Arial" w:eastAsia="Times New Roman" w:hAnsi="Arial" w:cs="Arial"/>
          <w:lang w:eastAsia="en-CA"/>
        </w:rPr>
        <w:pPrChange w:id="444" w:author="John Park" w:date="2016-02-14T19:22:00Z">
          <w:pPr>
            <w:spacing w:after="0" w:line="240" w:lineRule="auto"/>
          </w:pPr>
        </w:pPrChange>
      </w:pPr>
    </w:p>
    <w:p w:rsidR="00526EC3" w:rsidRPr="00260113" w:rsidRDefault="00526EC3" w:rsidP="00040AA9">
      <w:pPr>
        <w:spacing w:after="0" w:line="240" w:lineRule="auto"/>
        <w:ind w:left="360"/>
        <w:rPr>
          <w:rFonts w:ascii="Arial" w:eastAsia="Times New Roman" w:hAnsi="Arial" w:cs="Arial"/>
          <w:b/>
          <w:lang w:eastAsia="en-CA"/>
        </w:rPr>
        <w:pPrChange w:id="445" w:author="John Park" w:date="2016-02-14T19:22:00Z">
          <w:pPr>
            <w:spacing w:after="0" w:line="240" w:lineRule="auto"/>
          </w:pPr>
        </w:pPrChange>
      </w:pPr>
    </w:p>
    <w:sectPr w:rsidR="00526EC3" w:rsidRPr="00260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16C2"/>
    <w:multiLevelType w:val="hybridMultilevel"/>
    <w:tmpl w:val="6C020826"/>
    <w:lvl w:ilvl="0" w:tplc="6734D1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E190A"/>
    <w:multiLevelType w:val="hybridMultilevel"/>
    <w:tmpl w:val="EDA694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57BACBA8">
      <w:start w:val="8"/>
      <w:numFmt w:val="bullet"/>
      <w:lvlText w:val="-"/>
      <w:lvlJc w:val="left"/>
      <w:pPr>
        <w:ind w:left="2340" w:hanging="360"/>
      </w:pPr>
      <w:rPr>
        <w:rFonts w:ascii="Arial" w:eastAsia="Times New Roman" w:hAnsi="Arial" w:cs="Arial" w:hint="default"/>
        <w:b/>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FD469A"/>
    <w:multiLevelType w:val="hybridMultilevel"/>
    <w:tmpl w:val="67C422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C23E547E">
      <w:start w:val="2"/>
      <w:numFmt w:val="bullet"/>
      <w:lvlText w:val="-"/>
      <w:lvlJc w:val="left"/>
      <w:pPr>
        <w:ind w:left="2340" w:hanging="360"/>
      </w:pPr>
      <w:rPr>
        <w:rFonts w:ascii="Arial" w:eastAsia="Times New Roman" w:hAnsi="Arial" w:cs="Arial" w:hint="default"/>
        <w:color w:val="000000"/>
        <w:sz w:val="22"/>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 Ruiz">
    <w15:presenceInfo w15:providerId="Windows Live" w15:userId="4449c7f729d0bb96"/>
  </w15:person>
  <w15:person w15:author="John Park">
    <w15:presenceInfo w15:providerId="Windows Live" w15:userId="dcd7955d16c2e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70"/>
    <w:rsid w:val="00040AA9"/>
    <w:rsid w:val="000827CF"/>
    <w:rsid w:val="000E09EA"/>
    <w:rsid w:val="00160A70"/>
    <w:rsid w:val="001C0E0C"/>
    <w:rsid w:val="001C6658"/>
    <w:rsid w:val="00260113"/>
    <w:rsid w:val="00322D72"/>
    <w:rsid w:val="00342FFF"/>
    <w:rsid w:val="00390D97"/>
    <w:rsid w:val="00482736"/>
    <w:rsid w:val="004A1091"/>
    <w:rsid w:val="004A732E"/>
    <w:rsid w:val="0050609A"/>
    <w:rsid w:val="00524DFA"/>
    <w:rsid w:val="00526EC3"/>
    <w:rsid w:val="006C09FB"/>
    <w:rsid w:val="00813317"/>
    <w:rsid w:val="008948AF"/>
    <w:rsid w:val="0090592C"/>
    <w:rsid w:val="00954DFB"/>
    <w:rsid w:val="0096436C"/>
    <w:rsid w:val="00AB2051"/>
    <w:rsid w:val="00B73D40"/>
    <w:rsid w:val="00BC6756"/>
    <w:rsid w:val="00D77B3E"/>
    <w:rsid w:val="00DE0C11"/>
    <w:rsid w:val="00DE4A9E"/>
    <w:rsid w:val="00E53A61"/>
    <w:rsid w:val="00ED6C6D"/>
    <w:rsid w:val="00EF00FB"/>
    <w:rsid w:val="00F23B95"/>
    <w:rsid w:val="00F666CB"/>
    <w:rsid w:val="00F739F6"/>
    <w:rsid w:val="00F82F9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5FB89-4AFC-4A1C-A7D0-7F16D9C0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A70"/>
    <w:pPr>
      <w:ind w:left="720"/>
      <w:contextualSpacing/>
    </w:pPr>
  </w:style>
  <w:style w:type="character" w:styleId="Hyperlink">
    <w:name w:val="Hyperlink"/>
    <w:basedOn w:val="DefaultParagraphFont"/>
    <w:uiPriority w:val="99"/>
    <w:unhideWhenUsed/>
    <w:rsid w:val="00160A70"/>
    <w:rPr>
      <w:color w:val="0563C1" w:themeColor="hyperlink"/>
      <w:u w:val="single"/>
    </w:rPr>
  </w:style>
  <w:style w:type="paragraph" w:styleId="BalloonText">
    <w:name w:val="Balloon Text"/>
    <w:basedOn w:val="Normal"/>
    <w:link w:val="BalloonTextChar"/>
    <w:uiPriority w:val="99"/>
    <w:semiHidden/>
    <w:unhideWhenUsed/>
    <w:rsid w:val="00524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DFA"/>
    <w:rPr>
      <w:rFonts w:ascii="Segoe UI" w:hAnsi="Segoe UI" w:cs="Segoe UI"/>
      <w:sz w:val="18"/>
      <w:szCs w:val="18"/>
    </w:rPr>
  </w:style>
  <w:style w:type="paragraph" w:styleId="Caption">
    <w:name w:val="caption"/>
    <w:basedOn w:val="Normal"/>
    <w:next w:val="Normal"/>
    <w:uiPriority w:val="35"/>
    <w:unhideWhenUsed/>
    <w:qFormat/>
    <w:rsid w:val="00524D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03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40.tmp"/><Relationship Id="rId18" Type="http://schemas.openxmlformats.org/officeDocument/2006/relationships/image" Target="media/image8.tmp"/><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0.tmp"/><Relationship Id="rId34" Type="http://schemas.openxmlformats.org/officeDocument/2006/relationships/hyperlink" Target="http://www.nerdfitness.com/blog/2012/10/18/a-college-guide-to-eating-healthy/" TargetMode="External"/><Relationship Id="rId7" Type="http://schemas.openxmlformats.org/officeDocument/2006/relationships/image" Target="media/image2.tmp"/><Relationship Id="rId12" Type="http://schemas.openxmlformats.org/officeDocument/2006/relationships/image" Target="media/image5.tmp"/><Relationship Id="rId17" Type="http://schemas.openxmlformats.org/officeDocument/2006/relationships/image" Target="media/image60.tmp"/><Relationship Id="rId25" Type="http://schemas.openxmlformats.org/officeDocument/2006/relationships/image" Target="media/image10.PNG"/><Relationship Id="rId33" Type="http://schemas.openxmlformats.org/officeDocument/2006/relationships/image" Target="media/image14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9.tmp"/><Relationship Id="rId29" Type="http://schemas.openxmlformats.org/officeDocument/2006/relationships/image" Target="media/image120.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30.tmp"/><Relationship Id="rId24" Type="http://schemas.openxmlformats.org/officeDocument/2006/relationships/image" Target="media/image11.PNG"/><Relationship Id="rId32" Type="http://schemas.openxmlformats.org/officeDocument/2006/relationships/image" Target="media/image15.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0.tmp"/><Relationship Id="rId23" Type="http://schemas.openxmlformats.org/officeDocument/2006/relationships/image" Target="media/image90.tmp"/><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70.tmp"/><Relationship Id="rId31" Type="http://schemas.openxmlformats.org/officeDocument/2006/relationships/image" Target="media/image130.PNG"/><Relationship Id="rId4" Type="http://schemas.openxmlformats.org/officeDocument/2006/relationships/settings" Target="settings.xml"/><Relationship Id="rId9" Type="http://schemas.openxmlformats.org/officeDocument/2006/relationships/image" Target="media/image20.tmp"/><Relationship Id="rId14" Type="http://schemas.openxmlformats.org/officeDocument/2006/relationships/image" Target="media/image6.tmp"/><Relationship Id="rId22" Type="http://schemas.openxmlformats.org/officeDocument/2006/relationships/image" Target="media/image10.tmp"/><Relationship Id="rId27" Type="http://schemas.openxmlformats.org/officeDocument/2006/relationships/image" Target="media/image110.PNG"/><Relationship Id="rId30" Type="http://schemas.openxmlformats.org/officeDocument/2006/relationships/image" Target="media/image14.PNG"/><Relationship Id="rId35" Type="http://schemas.openxmlformats.org/officeDocument/2006/relationships/hyperlink" Target="http://youngwomenshealth.org/2012/02/22/eating-and-fitness-in-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EF3F3-CF86-4E05-ABC9-4B261641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Ruiz</dc:creator>
  <cp:keywords/>
  <dc:description/>
  <cp:lastModifiedBy>John Park</cp:lastModifiedBy>
  <cp:revision>4</cp:revision>
  <dcterms:created xsi:type="dcterms:W3CDTF">2016-02-01T00:01:00Z</dcterms:created>
  <dcterms:modified xsi:type="dcterms:W3CDTF">2016-02-15T02:23:00Z</dcterms:modified>
</cp:coreProperties>
</file>